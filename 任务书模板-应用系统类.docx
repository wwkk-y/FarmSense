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D0563" w14:textId="77777777" w:rsidR="00657EE7" w:rsidRDefault="00657EE7" w:rsidP="00657EE7">
      <w:pPr>
        <w:jc w:val="center"/>
        <w:rPr>
          <w:b/>
          <w:bCs/>
          <w:sz w:val="48"/>
        </w:rPr>
      </w:pPr>
    </w:p>
    <w:p w14:paraId="37C487B3" w14:textId="77777777" w:rsidR="00657EE7" w:rsidRDefault="00657EE7" w:rsidP="00657EE7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毕业设计（论文）任务书</w:t>
      </w:r>
    </w:p>
    <w:p w14:paraId="0996A49D" w14:textId="77777777" w:rsidR="00657EE7" w:rsidRDefault="00657EE7" w:rsidP="00657EE7"/>
    <w:p w14:paraId="7335D28E" w14:textId="77777777" w:rsidR="00657EE7" w:rsidRDefault="00657EE7" w:rsidP="00657EE7"/>
    <w:p w14:paraId="72DB8246" w14:textId="77777777" w:rsidR="00657EE7" w:rsidRDefault="00657EE7" w:rsidP="00657EE7"/>
    <w:p w14:paraId="6A21BED3" w14:textId="77777777" w:rsidR="00657EE7" w:rsidRDefault="00657EE7" w:rsidP="00657EE7"/>
    <w:p w14:paraId="2BA2872F" w14:textId="77777777" w:rsidR="00657EE7" w:rsidRDefault="00657EE7" w:rsidP="00657EE7"/>
    <w:p w14:paraId="1528EA72" w14:textId="305D740E" w:rsidR="00657EE7" w:rsidRDefault="00657EE7" w:rsidP="00657EE7">
      <w:pPr>
        <w:ind w:firstLineChars="600" w:firstLine="1680"/>
        <w:rPr>
          <w:sz w:val="28"/>
          <w:u w:val="single"/>
        </w:rPr>
      </w:pPr>
      <w:r>
        <w:rPr>
          <w:rFonts w:hint="eastAsia"/>
          <w:sz w:val="28"/>
        </w:rPr>
        <w:t>指导教师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</w:t>
      </w:r>
      <w:r w:rsidR="002B00B6">
        <w:rPr>
          <w:rFonts w:hint="eastAsia"/>
          <w:sz w:val="28"/>
          <w:u w:val="single"/>
        </w:rPr>
        <w:t>陈雪</w:t>
      </w:r>
      <w:r>
        <w:rPr>
          <w:rFonts w:hint="eastAsia"/>
          <w:sz w:val="28"/>
          <w:u w:val="single"/>
        </w:rPr>
        <w:t xml:space="preserve">                  </w:t>
      </w:r>
    </w:p>
    <w:p w14:paraId="5DB6DF1E" w14:textId="77777777" w:rsidR="00657EE7" w:rsidRDefault="00657EE7" w:rsidP="00657EE7">
      <w:pPr>
        <w:rPr>
          <w:u w:val="single"/>
        </w:rPr>
      </w:pPr>
    </w:p>
    <w:p w14:paraId="4B9A7B95" w14:textId="77777777" w:rsidR="00657EE7" w:rsidRDefault="00657EE7" w:rsidP="00657EE7">
      <w:pPr>
        <w:rPr>
          <w:u w:val="single"/>
        </w:rPr>
      </w:pPr>
    </w:p>
    <w:p w14:paraId="0083DC5F" w14:textId="77777777" w:rsidR="00657EE7" w:rsidRDefault="00657EE7" w:rsidP="00657EE7">
      <w:pPr>
        <w:rPr>
          <w:u w:val="single"/>
        </w:rPr>
      </w:pPr>
    </w:p>
    <w:p w14:paraId="37350E6F" w14:textId="12225E27" w:rsidR="006D57C4" w:rsidRPr="00974620" w:rsidRDefault="00657EE7" w:rsidP="00974620">
      <w:pPr>
        <w:jc w:val="center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hint="eastAsia"/>
          <w:sz w:val="28"/>
        </w:rPr>
        <w:t>课题名称</w:t>
      </w:r>
      <w:r>
        <w:rPr>
          <w:rFonts w:hint="eastAsia"/>
          <w:sz w:val="28"/>
          <w:u w:val="single"/>
        </w:rPr>
        <w:t xml:space="preserve"> </w:t>
      </w:r>
      <w:r w:rsidR="00974620">
        <w:rPr>
          <w:sz w:val="28"/>
          <w:u w:val="single"/>
        </w:rPr>
        <w:t xml:space="preserve">      </w:t>
      </w:r>
      <w:ins w:id="0" w:author="韦永志" w:date="2025-02-15T14:00:00Z">
        <w:r w:rsidR="00C60133">
          <w:rPr>
            <w:rFonts w:hint="eastAsia"/>
            <w:sz w:val="28"/>
            <w:u w:val="single"/>
          </w:rPr>
          <w:t>农业病虫害智能预警系统</w:t>
        </w:r>
      </w:ins>
      <w:del w:id="1" w:author="韦永志" w:date="2025-02-15T14:00:00Z">
        <w:r w:rsidR="00974620" w:rsidDel="00C60133">
          <w:rPr>
            <w:rFonts w:hint="eastAsia"/>
            <w:sz w:val="28"/>
            <w:u w:val="single"/>
          </w:rPr>
          <w:delText>高校学生社团管理系统</w:delText>
        </w:r>
      </w:del>
      <w:r w:rsidR="00974620">
        <w:rPr>
          <w:sz w:val="28"/>
          <w:u w:val="single"/>
        </w:rPr>
        <w:t xml:space="preserve">    </w:t>
      </w:r>
    </w:p>
    <w:p w14:paraId="5DA9E8CC" w14:textId="36060CB1" w:rsidR="00657EE7" w:rsidRDefault="00657EE7" w:rsidP="002B00B6">
      <w:pPr>
        <w:spacing w:line="480" w:lineRule="auto"/>
        <w:ind w:left="1680"/>
        <w:rPr>
          <w:sz w:val="28"/>
          <w:u w:val="single"/>
        </w:rPr>
      </w:pPr>
    </w:p>
    <w:p w14:paraId="5A54D478" w14:textId="06080A8E" w:rsidR="00657EE7" w:rsidRDefault="00657EE7" w:rsidP="00657EE7">
      <w:pPr>
        <w:spacing w:line="480" w:lineRule="auto"/>
        <w:ind w:firstLineChars="600" w:firstLine="1680"/>
        <w:rPr>
          <w:sz w:val="28"/>
          <w:u w:val="single"/>
        </w:rPr>
      </w:pPr>
      <w:r>
        <w:rPr>
          <w:rFonts w:hint="eastAsia"/>
          <w:sz w:val="28"/>
        </w:rPr>
        <w:t>作业期限</w:t>
      </w:r>
      <w:r>
        <w:rPr>
          <w:rFonts w:hint="eastAsia"/>
          <w:sz w:val="28"/>
          <w:u w:val="single"/>
        </w:rPr>
        <w:t xml:space="preserve"> </w:t>
      </w:r>
      <w:r w:rsidR="006D57C4">
        <w:rPr>
          <w:rFonts w:hint="eastAsia"/>
          <w:sz w:val="28"/>
          <w:u w:val="single"/>
        </w:rPr>
        <w:t xml:space="preserve">                               </w:t>
      </w:r>
    </w:p>
    <w:p w14:paraId="0367D64A" w14:textId="1A4A64CA" w:rsidR="00657EE7" w:rsidRDefault="00657EE7" w:rsidP="00657EE7">
      <w:pPr>
        <w:spacing w:line="48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接受单位</w:t>
      </w:r>
      <w:r>
        <w:rPr>
          <w:rFonts w:hint="eastAsia"/>
          <w:sz w:val="28"/>
          <w:u w:val="single"/>
        </w:rPr>
        <w:t xml:space="preserve"> </w:t>
      </w:r>
      <w:r w:rsidR="002B00B6">
        <w:rPr>
          <w:sz w:val="28"/>
          <w:u w:val="single"/>
        </w:rPr>
        <w:t xml:space="preserve">    </w:t>
      </w:r>
      <w:r w:rsidR="002B00B6">
        <w:rPr>
          <w:rFonts w:hint="eastAsia"/>
          <w:sz w:val="28"/>
          <w:u w:val="single"/>
        </w:rPr>
        <w:t>计算机工程与科学学院</w:t>
      </w:r>
      <w:r>
        <w:rPr>
          <w:rFonts w:hint="eastAsia"/>
          <w:sz w:val="28"/>
          <w:u w:val="single"/>
        </w:rPr>
        <w:t xml:space="preserve">       </w:t>
      </w:r>
    </w:p>
    <w:p w14:paraId="41948E6E" w14:textId="5A3B2F26" w:rsidR="00657EE7" w:rsidRDefault="00657EE7" w:rsidP="00657EE7">
      <w:pPr>
        <w:spacing w:line="48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学生姓名</w:t>
      </w:r>
      <w:r>
        <w:rPr>
          <w:rFonts w:hint="eastAsia"/>
          <w:sz w:val="28"/>
          <w:u w:val="single"/>
        </w:rPr>
        <w:t xml:space="preserve">     </w:t>
      </w:r>
      <w:ins w:id="2" w:author="韦永志" w:date="2025-02-15T13:59:00Z">
        <w:r w:rsidR="00754C57">
          <w:rPr>
            <w:rFonts w:hint="eastAsia"/>
            <w:sz w:val="28"/>
            <w:u w:val="single"/>
          </w:rPr>
          <w:t>韦永志</w:t>
        </w:r>
      </w:ins>
      <w:del w:id="3" w:author="韦永志" w:date="2025-02-15T13:59:00Z">
        <w:r w:rsidR="00974620" w:rsidDel="00754C57">
          <w:rPr>
            <w:rFonts w:hint="eastAsia"/>
            <w:sz w:val="28"/>
            <w:u w:val="single"/>
          </w:rPr>
          <w:delText>娄方琴</w:delText>
        </w:r>
      </w:del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           </w:t>
      </w:r>
      <w:r w:rsidR="00974620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</w:p>
    <w:p w14:paraId="7B28D89D" w14:textId="5B373218" w:rsidR="00657EE7" w:rsidRDefault="00657EE7" w:rsidP="00657EE7">
      <w:pPr>
        <w:spacing w:line="48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号</w:t>
      </w:r>
      <w:r>
        <w:rPr>
          <w:rFonts w:hint="eastAsia"/>
          <w:sz w:val="28"/>
          <w:u w:val="single"/>
        </w:rPr>
        <w:t xml:space="preserve">     </w:t>
      </w:r>
      <w:r w:rsidR="00974620">
        <w:rPr>
          <w:sz w:val="28"/>
          <w:u w:val="single"/>
        </w:rPr>
        <w:t>2</w:t>
      </w:r>
      <w:ins w:id="4" w:author="韦永志" w:date="2025-02-15T13:59:00Z">
        <w:r w:rsidR="00754C57">
          <w:rPr>
            <w:sz w:val="28"/>
            <w:u w:val="single"/>
          </w:rPr>
          <w:t>1120891</w:t>
        </w:r>
      </w:ins>
      <w:del w:id="5" w:author="韦永志" w:date="2025-02-15T13:59:00Z">
        <w:r w:rsidR="00974620" w:rsidDel="00754C57">
          <w:rPr>
            <w:sz w:val="28"/>
            <w:u w:val="single"/>
          </w:rPr>
          <w:delText>0122197</w:delText>
        </w:r>
      </w:del>
      <w:r>
        <w:rPr>
          <w:rFonts w:hint="eastAsia"/>
          <w:sz w:val="28"/>
          <w:u w:val="single"/>
        </w:rPr>
        <w:t xml:space="preserve"> </w:t>
      </w:r>
      <w:r w:rsidR="002B00B6"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           </w:t>
      </w:r>
      <w:r w:rsidR="00B77BB0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</w:p>
    <w:p w14:paraId="690B0A40" w14:textId="6058B01C" w:rsidR="00657EE7" w:rsidRDefault="00657EE7" w:rsidP="00657EE7">
      <w:pPr>
        <w:spacing w:line="48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所在专业</w:t>
      </w:r>
      <w:r>
        <w:rPr>
          <w:rFonts w:hint="eastAsia"/>
          <w:sz w:val="28"/>
          <w:u w:val="single"/>
        </w:rPr>
        <w:t xml:space="preserve">   </w:t>
      </w:r>
      <w:r w:rsidR="002B00B6">
        <w:rPr>
          <w:sz w:val="28"/>
          <w:u w:val="single"/>
        </w:rPr>
        <w:t xml:space="preserve"> </w:t>
      </w:r>
      <w:r w:rsidR="00665DA0">
        <w:rPr>
          <w:sz w:val="28"/>
          <w:u w:val="single"/>
        </w:rPr>
        <w:t xml:space="preserve"> </w:t>
      </w:r>
      <w:r w:rsidR="002B00B6">
        <w:rPr>
          <w:rFonts w:hint="eastAsia"/>
          <w:sz w:val="28"/>
          <w:u w:val="single"/>
        </w:rPr>
        <w:t>计算机科学与技术</w:t>
      </w:r>
      <w:r>
        <w:rPr>
          <w:rFonts w:hint="eastAsia"/>
          <w:sz w:val="28"/>
          <w:u w:val="single"/>
        </w:rPr>
        <w:t xml:space="preserve">  </w:t>
      </w:r>
      <w:r w:rsidR="00665DA0"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</w:t>
      </w:r>
      <w:r w:rsidR="002B00B6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</w:t>
      </w:r>
    </w:p>
    <w:p w14:paraId="679525F8" w14:textId="77777777" w:rsidR="00657EE7" w:rsidRDefault="00657EE7" w:rsidP="00657EE7">
      <w:pPr>
        <w:spacing w:line="480" w:lineRule="auto"/>
        <w:rPr>
          <w:sz w:val="28"/>
          <w:u w:val="single"/>
        </w:rPr>
      </w:pPr>
    </w:p>
    <w:p w14:paraId="5FDE8A70" w14:textId="77777777" w:rsidR="00657EE7" w:rsidRDefault="00657EE7" w:rsidP="00657EE7">
      <w:pPr>
        <w:rPr>
          <w:u w:val="single"/>
        </w:rPr>
      </w:pPr>
    </w:p>
    <w:p w14:paraId="7771C160" w14:textId="77777777" w:rsidR="00657EE7" w:rsidRDefault="00657EE7" w:rsidP="00657EE7">
      <w:pPr>
        <w:rPr>
          <w:u w:val="single"/>
        </w:rPr>
      </w:pPr>
    </w:p>
    <w:p w14:paraId="62148625" w14:textId="77777777" w:rsidR="00657EE7" w:rsidRDefault="00657EE7" w:rsidP="00657EE7">
      <w:pPr>
        <w:rPr>
          <w:u w:val="single"/>
        </w:rPr>
      </w:pPr>
    </w:p>
    <w:p w14:paraId="486B2676" w14:textId="77777777" w:rsidR="00657EE7" w:rsidRDefault="00657EE7" w:rsidP="00657EE7"/>
    <w:p w14:paraId="51AF61B8" w14:textId="77777777" w:rsidR="00657EE7" w:rsidRDefault="00657EE7" w:rsidP="00657EE7"/>
    <w:p w14:paraId="5044BC6A" w14:textId="77777777" w:rsidR="00657EE7" w:rsidRDefault="00657EE7" w:rsidP="00657EE7">
      <w:pPr>
        <w:rPr>
          <w:u w:val="single"/>
        </w:rPr>
      </w:pPr>
    </w:p>
    <w:p w14:paraId="77FD0FE9" w14:textId="77777777" w:rsidR="00657EE7" w:rsidRDefault="00657EE7" w:rsidP="00657EE7">
      <w:pPr>
        <w:jc w:val="center"/>
      </w:pPr>
      <w:r>
        <w:rPr>
          <w:noProof/>
        </w:rPr>
        <w:drawing>
          <wp:inline distT="0" distB="0" distL="0" distR="0" wp14:anchorId="05B9EA67" wp14:editId="4862274B">
            <wp:extent cx="2343150" cy="628650"/>
            <wp:effectExtent l="19050" t="0" r="0" b="0"/>
            <wp:docPr id="1" name="图片 1" descr="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标题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862F1" w14:textId="6F931017" w:rsidR="00657EE7" w:rsidRDefault="00657EE7" w:rsidP="00657EE7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t>二O</w:t>
      </w:r>
      <w:r w:rsidR="005D4E66">
        <w:rPr>
          <w:rFonts w:ascii="黑体" w:eastAsia="黑体" w:hint="eastAsia"/>
          <w:b/>
          <w:bCs/>
          <w:sz w:val="28"/>
        </w:rPr>
        <w:t>二</w:t>
      </w:r>
      <w:ins w:id="6" w:author="韦永志" w:date="2025-02-15T14:01:00Z">
        <w:r w:rsidR="00982B0F">
          <w:rPr>
            <w:rFonts w:ascii="黑体" w:eastAsia="黑体" w:hint="eastAsia"/>
            <w:b/>
            <w:bCs/>
            <w:sz w:val="28"/>
          </w:rPr>
          <w:t>五</w:t>
        </w:r>
      </w:ins>
      <w:del w:id="7" w:author="韦永志" w:date="2025-02-15T14:01:00Z">
        <w:r w:rsidR="009C34A5" w:rsidDel="00982B0F">
          <w:rPr>
            <w:rFonts w:ascii="黑体" w:eastAsia="黑体" w:hint="eastAsia"/>
            <w:b/>
            <w:bCs/>
            <w:sz w:val="28"/>
          </w:rPr>
          <w:delText>四</w:delText>
        </w:r>
      </w:del>
      <w:r>
        <w:rPr>
          <w:rFonts w:ascii="黑体" w:eastAsia="黑体" w:hint="eastAsia"/>
          <w:b/>
          <w:bCs/>
          <w:sz w:val="28"/>
        </w:rPr>
        <w:t>年</w:t>
      </w:r>
      <w:ins w:id="8" w:author="韦永志" w:date="2025-02-15T14:01:00Z">
        <w:r w:rsidR="00982B0F">
          <w:rPr>
            <w:rFonts w:ascii="黑体" w:eastAsia="黑体" w:hint="eastAsia"/>
            <w:b/>
            <w:bCs/>
            <w:sz w:val="28"/>
          </w:rPr>
          <w:t>二</w:t>
        </w:r>
      </w:ins>
      <w:del w:id="9" w:author="韦永志" w:date="2025-02-15T14:01:00Z">
        <w:r w:rsidR="009C34A5" w:rsidDel="00982B0F">
          <w:rPr>
            <w:rFonts w:ascii="黑体" w:eastAsia="黑体" w:hint="eastAsia"/>
            <w:b/>
            <w:bCs/>
            <w:sz w:val="28"/>
          </w:rPr>
          <w:delText>一</w:delText>
        </w:r>
      </w:del>
      <w:r>
        <w:rPr>
          <w:rFonts w:ascii="黑体" w:eastAsia="黑体" w:hint="eastAsia"/>
          <w:b/>
          <w:bCs/>
          <w:sz w:val="28"/>
        </w:rPr>
        <w:t>月</w:t>
      </w:r>
      <w:r w:rsidR="00B5754E">
        <w:rPr>
          <w:rFonts w:ascii="黑体" w:eastAsia="黑体" w:hint="eastAsia"/>
          <w:b/>
          <w:bCs/>
          <w:sz w:val="28"/>
        </w:rPr>
        <w:t>八</w:t>
      </w:r>
      <w:r>
        <w:rPr>
          <w:rFonts w:ascii="黑体" w:eastAsia="黑体" w:hint="eastAsia"/>
          <w:b/>
          <w:bCs/>
          <w:sz w:val="28"/>
        </w:rPr>
        <w:t>日</w:t>
      </w:r>
    </w:p>
    <w:p w14:paraId="53D896C9" w14:textId="77777777" w:rsidR="00657EE7" w:rsidRDefault="00657EE7" w:rsidP="00657EE7">
      <w:pPr>
        <w:jc w:val="center"/>
        <w:rPr>
          <w:rFonts w:ascii="黑体" w:eastAsia="黑体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8"/>
      </w:tblGrid>
      <w:tr w:rsidR="00657EE7" w14:paraId="78362E5B" w14:textId="77777777" w:rsidTr="005706BF">
        <w:trPr>
          <w:jc w:val="center"/>
        </w:trPr>
        <w:tc>
          <w:tcPr>
            <w:tcW w:w="8208" w:type="dxa"/>
          </w:tcPr>
          <w:p w14:paraId="1DE0C128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lastRenderedPageBreak/>
              <w:t>(一)课题来源、意义与主要内容：（注明自拟、科研、科技服务类别及任务提出单位）</w:t>
            </w:r>
          </w:p>
          <w:p w14:paraId="08BFCD88" w14:textId="7E6A992F" w:rsidR="00974620" w:rsidRDefault="00974620" w:rsidP="009746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课题来源：</w:t>
            </w:r>
          </w:p>
          <w:p w14:paraId="03613B4F" w14:textId="25A815F0" w:rsidR="00974620" w:rsidRDefault="00974620" w:rsidP="0097462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本课题是</w:t>
            </w:r>
            <w:r w:rsidR="00E54EAC" w:rsidRPr="00E54EAC">
              <w:rPr>
                <w:rFonts w:hint="eastAsia"/>
                <w:szCs w:val="21"/>
              </w:rPr>
              <w:t>自选</w:t>
            </w:r>
            <w:r w:rsidR="00E54EAC">
              <w:rPr>
                <w:rFonts w:hint="eastAsia"/>
                <w:szCs w:val="21"/>
              </w:rPr>
              <w:t>课题</w:t>
            </w:r>
            <w:r w:rsidR="00E75A60">
              <w:rPr>
                <w:rFonts w:hint="eastAsia"/>
                <w:szCs w:val="21"/>
              </w:rPr>
              <w:t>。</w:t>
            </w:r>
          </w:p>
          <w:p w14:paraId="636765A0" w14:textId="77777777" w:rsidR="00974620" w:rsidRDefault="00974620" w:rsidP="00974620">
            <w:pPr>
              <w:ind w:firstLineChars="200" w:firstLine="420"/>
              <w:rPr>
                <w:szCs w:val="21"/>
              </w:rPr>
            </w:pPr>
          </w:p>
          <w:p w14:paraId="09B6C3AC" w14:textId="5E93A2AF" w:rsidR="00974620" w:rsidRDefault="00974620" w:rsidP="009746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课题意义：</w:t>
            </w:r>
          </w:p>
          <w:p w14:paraId="6736E40D" w14:textId="1C18C00F" w:rsidR="00974620" w:rsidRDefault="00E90210" w:rsidP="00974620">
            <w:pPr>
              <w:ind w:firstLineChars="200" w:firstLine="420"/>
              <w:rPr>
                <w:szCs w:val="21"/>
              </w:rPr>
            </w:pPr>
            <w:ins w:id="10" w:author="韦永志" w:date="2025-02-16T16:25:00Z">
              <w:r w:rsidRPr="00E90210">
                <w:rPr>
                  <w:rFonts w:hint="eastAsia"/>
                  <w:szCs w:val="21"/>
                </w:rPr>
                <w:t>农业作为国民经济的基础产业，其稳定发展关乎粮食安全与民生保障。在农作物种植过程中，病虫害每年导致全球约</w:t>
              </w:r>
              <w:r w:rsidRPr="00E90210">
                <w:rPr>
                  <w:rFonts w:hint="eastAsia"/>
                  <w:szCs w:val="21"/>
                </w:rPr>
                <w:t>20%-40%</w:t>
              </w:r>
              <w:r w:rsidRPr="00E90210">
                <w:rPr>
                  <w:rFonts w:hint="eastAsia"/>
                  <w:szCs w:val="21"/>
                </w:rPr>
                <w:t>的产量损失，传统防治依赖人工经验判断，存在识别效率低、防治知识分散、区域性预警滞后等问题。针对上述痛点，本课题设计并开发农业病虫害智能预警系统，集成</w:t>
              </w:r>
              <w:r w:rsidRPr="00E90210">
                <w:rPr>
                  <w:rFonts w:hint="eastAsia"/>
                  <w:szCs w:val="21"/>
                </w:rPr>
                <w:t>AI</w:t>
              </w:r>
              <w:r w:rsidRPr="00E90210">
                <w:rPr>
                  <w:rFonts w:hint="eastAsia"/>
                  <w:szCs w:val="21"/>
                </w:rPr>
                <w:t>图像识别、轻量化搜索引擎与数据分析技术，构建</w:t>
              </w:r>
              <w:r w:rsidRPr="00E90210">
                <w:rPr>
                  <w:rFonts w:hint="eastAsia"/>
                  <w:szCs w:val="21"/>
                </w:rPr>
                <w:t>"</w:t>
              </w:r>
              <w:r w:rsidRPr="00E90210">
                <w:rPr>
                  <w:rFonts w:hint="eastAsia"/>
                  <w:szCs w:val="21"/>
                </w:rPr>
                <w:t>智能诊断</w:t>
              </w:r>
              <w:r w:rsidRPr="00E90210">
                <w:rPr>
                  <w:rFonts w:hint="eastAsia"/>
                  <w:szCs w:val="21"/>
                </w:rPr>
                <w:t>-</w:t>
              </w:r>
              <w:r w:rsidRPr="00E90210">
                <w:rPr>
                  <w:rFonts w:hint="eastAsia"/>
                  <w:szCs w:val="21"/>
                </w:rPr>
                <w:t>方案匹配</w:t>
              </w:r>
              <w:r w:rsidRPr="00E90210">
                <w:rPr>
                  <w:rFonts w:hint="eastAsia"/>
                  <w:szCs w:val="21"/>
                </w:rPr>
                <w:t>-</w:t>
              </w:r>
              <w:r w:rsidRPr="00E90210">
                <w:rPr>
                  <w:rFonts w:hint="eastAsia"/>
                  <w:szCs w:val="21"/>
                </w:rPr>
                <w:t>趋势预判</w:t>
              </w:r>
              <w:r w:rsidRPr="00E90210">
                <w:rPr>
                  <w:rFonts w:hint="eastAsia"/>
                  <w:szCs w:val="21"/>
                </w:rPr>
                <w:t>"</w:t>
              </w:r>
              <w:r w:rsidRPr="00E90210">
                <w:rPr>
                  <w:rFonts w:hint="eastAsia"/>
                  <w:szCs w:val="21"/>
                </w:rPr>
                <w:t>的全流程解决方案。系统通过移动端快速响应田间病虫害识别需求，利用社区模块促进防治经验共享，结合历史数据可视化实现区域性风险预警，有效提升病虫害防治效率</w:t>
              </w:r>
              <w:bookmarkStart w:id="11" w:name="_GoBack"/>
              <w:bookmarkEnd w:id="11"/>
              <w:r w:rsidRPr="00E90210">
                <w:rPr>
                  <w:rFonts w:hint="eastAsia"/>
                  <w:szCs w:val="21"/>
                </w:rPr>
                <w:t>，减少农药滥用与经济损失，为推进智慧农业与绿色可持续发展提供技术支撑。</w:t>
              </w:r>
            </w:ins>
            <w:del w:id="12" w:author="韦永志" w:date="2025-02-16T16:25:00Z">
              <w:r w:rsidR="00974620" w:rsidRPr="00974620" w:rsidDel="00E90210">
                <w:rPr>
                  <w:rFonts w:hint="eastAsia"/>
                  <w:szCs w:val="21"/>
                </w:rPr>
                <w:delText>社团活动在当代大学生活中占有举足轻重的位置。在社团活动中，学生</w:delText>
              </w:r>
              <w:r w:rsidR="00974620" w:rsidRPr="00974620" w:rsidDel="00E90210">
                <w:rPr>
                  <w:szCs w:val="21"/>
                </w:rPr>
                <w:delText>不仅可以增加社交圈，还能提高个人技能和领导能力，丰富校园生活，甚至为将来的职业发展打下基础。</w:delText>
              </w:r>
              <w:r w:rsidR="00974620" w:rsidRPr="00974620" w:rsidDel="00E90210">
                <w:rPr>
                  <w:rFonts w:hint="eastAsia"/>
                  <w:szCs w:val="21"/>
                </w:rPr>
                <w:delText>但是随着信息技术和网络技术的飞速发展，人类已进入全新信息化时代，传统管理技术已无法高效、便捷地管理</w:delText>
              </w:r>
              <w:r w:rsidR="00D10F8B" w:rsidDel="00E90210">
                <w:rPr>
                  <w:rFonts w:hint="eastAsia"/>
                  <w:szCs w:val="21"/>
                </w:rPr>
                <w:delText>社团</w:delText>
              </w:r>
              <w:r w:rsidR="00974620" w:rsidRPr="00974620" w:rsidDel="00E90210">
                <w:rPr>
                  <w:rFonts w:hint="eastAsia"/>
                  <w:szCs w:val="21"/>
                </w:rPr>
                <w:delText>信息。高校学生社团管理系统的设计与开发，可以有效管理社团活动，提高社团管理效率，极大地便利于学生、社团管理员和校方</w:delText>
              </w:r>
              <w:r w:rsidR="00D10F8B" w:rsidRPr="00974620" w:rsidDel="00E90210">
                <w:rPr>
                  <w:rFonts w:hint="eastAsia"/>
                  <w:szCs w:val="21"/>
                </w:rPr>
                <w:delText>管理员</w:delText>
              </w:r>
              <w:r w:rsidR="00974620" w:rsidRPr="00974620" w:rsidDel="00E90210">
                <w:rPr>
                  <w:rFonts w:hint="eastAsia"/>
                  <w:szCs w:val="21"/>
                </w:rPr>
                <w:delText>。</w:delText>
              </w:r>
            </w:del>
          </w:p>
          <w:p w14:paraId="7E77BD0C" w14:textId="77777777" w:rsidR="00974620" w:rsidRPr="00E90210" w:rsidRDefault="00974620" w:rsidP="00974620">
            <w:pPr>
              <w:ind w:firstLineChars="200" w:firstLine="420"/>
              <w:rPr>
                <w:rFonts w:hint="eastAsia"/>
                <w:szCs w:val="21"/>
                <w:rPrChange w:id="13" w:author="韦永志" w:date="2025-02-16T16:24:00Z">
                  <w:rPr>
                    <w:rFonts w:hint="eastAsia"/>
                    <w:szCs w:val="21"/>
                  </w:rPr>
                </w:rPrChange>
              </w:rPr>
            </w:pPr>
          </w:p>
          <w:p w14:paraId="04C80BE0" w14:textId="77777777" w:rsidR="00974620" w:rsidRDefault="00974620" w:rsidP="009746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主要内容：</w:t>
            </w:r>
          </w:p>
          <w:p w14:paraId="185A56AB" w14:textId="3A138ECD" w:rsidR="003E3C2A" w:rsidRPr="003E3C2A" w:rsidRDefault="003E3C2A" w:rsidP="00E90210">
            <w:pPr>
              <w:ind w:firstLineChars="200" w:firstLine="420"/>
              <w:rPr>
                <w:ins w:id="14" w:author="韦永志" w:date="2025-02-16T16:16:00Z"/>
                <w:rFonts w:hint="eastAsia"/>
                <w:szCs w:val="21"/>
              </w:rPr>
            </w:pPr>
            <w:ins w:id="15" w:author="韦永志" w:date="2025-02-16T16:17:00Z">
              <w:r>
                <w:rPr>
                  <w:rFonts w:hint="eastAsia"/>
                  <w:szCs w:val="21"/>
                </w:rPr>
                <w:t>该</w:t>
              </w:r>
            </w:ins>
            <w:ins w:id="16" w:author="韦永志" w:date="2025-02-16T16:16:00Z">
              <w:r w:rsidRPr="003E3C2A">
                <w:rPr>
                  <w:rFonts w:hint="eastAsia"/>
                  <w:szCs w:val="21"/>
                </w:rPr>
                <w:t>系统采用前后端分离架构进行开发，前端聚焦构建简洁直观的操作界面，后端负责实现核心业务逻辑，数据存储依托云端数据库实现安全存取。系统主要面向三类使用者：普通农户、农技专家和区域管理员，分别提供差异化的功能服务。农户用户可通过移动端或网页平台上传作物生长图片，系统基于</w:t>
              </w:r>
              <w:r w:rsidRPr="003E3C2A">
                <w:rPr>
                  <w:rFonts w:hint="eastAsia"/>
                  <w:szCs w:val="21"/>
                </w:rPr>
                <w:t>YOLOv5</w:t>
              </w:r>
              <w:r w:rsidRPr="003E3C2A">
                <w:rPr>
                  <w:rFonts w:hint="eastAsia"/>
                  <w:szCs w:val="21"/>
                </w:rPr>
                <w:t>算法进行实时病虫害识别，借助</w:t>
              </w:r>
              <w:r w:rsidRPr="003E3C2A">
                <w:rPr>
                  <w:rFonts w:hint="eastAsia"/>
                  <w:szCs w:val="21"/>
                </w:rPr>
                <w:t>Dubbo</w:t>
              </w:r>
              <w:r w:rsidRPr="003E3C2A">
                <w:rPr>
                  <w:rFonts w:hint="eastAsia"/>
                  <w:szCs w:val="21"/>
                </w:rPr>
                <w:t>框架实现跨语言服务调用，在</w:t>
              </w:r>
              <w:r w:rsidRPr="003E3C2A">
                <w:rPr>
                  <w:rFonts w:hint="eastAsia"/>
                  <w:szCs w:val="21"/>
                </w:rPr>
                <w:t>10</w:t>
              </w:r>
              <w:r w:rsidRPr="003E3C2A">
                <w:rPr>
                  <w:rFonts w:hint="eastAsia"/>
                  <w:szCs w:val="21"/>
                </w:rPr>
                <w:t>秒内反馈包含病害类型、危害程度及置信度的诊断报告。</w:t>
              </w:r>
            </w:ins>
          </w:p>
          <w:p w14:paraId="2417FD62" w14:textId="744A7AA8" w:rsidR="003E3C2A" w:rsidRPr="003E3C2A" w:rsidRDefault="003E3C2A" w:rsidP="00E90210">
            <w:pPr>
              <w:ind w:firstLineChars="200" w:firstLine="420"/>
              <w:rPr>
                <w:ins w:id="17" w:author="韦永志" w:date="2025-02-16T16:16:00Z"/>
                <w:rFonts w:hint="eastAsia"/>
                <w:szCs w:val="21"/>
              </w:rPr>
              <w:pPrChange w:id="18" w:author="韦永志" w:date="2025-02-16T16:24:00Z">
                <w:pPr>
                  <w:ind w:firstLineChars="200" w:firstLine="420"/>
                </w:pPr>
              </w:pPrChange>
            </w:pPr>
            <w:ins w:id="19" w:author="韦永志" w:date="2025-02-16T16:16:00Z">
              <w:r w:rsidRPr="003E3C2A">
                <w:rPr>
                  <w:rFonts w:hint="eastAsia"/>
                  <w:szCs w:val="21"/>
                </w:rPr>
                <w:t>为解决传统搜索引擎资源消耗过高的问题，系统创新研发轻量级检索引擎，农户输入病虫害特征关键词后，可快速获取科学防治方案库中的匹配内容，包含生物防治、化学用药比例、农机设备调配等实操指南。为促进防治经验共享，平台搭建的农业社区支持实时文字对话功能，通过消息状态标识实现精准沟通，采用分库分表技术有效管理日均十万级交互数据。</w:t>
              </w:r>
            </w:ins>
          </w:p>
          <w:p w14:paraId="3A90F45B" w14:textId="4760646E" w:rsidR="009E785F" w:rsidDel="003E3C2A" w:rsidRDefault="003E3C2A" w:rsidP="003E3C2A">
            <w:pPr>
              <w:ind w:firstLineChars="200" w:firstLine="420"/>
              <w:rPr>
                <w:del w:id="20" w:author="韦永志" w:date="2025-02-16T16:16:00Z"/>
                <w:szCs w:val="21"/>
              </w:rPr>
            </w:pPr>
            <w:ins w:id="21" w:author="韦永志" w:date="2025-02-16T16:16:00Z">
              <w:r w:rsidRPr="003E3C2A">
                <w:rPr>
                  <w:rFonts w:hint="eastAsia"/>
                  <w:szCs w:val="21"/>
                </w:rPr>
                <w:t>系统特别设计数据分析驾驶舱，通过对历史病虫害爆发时间、地域分布、气候影响因子等数据进行多维分析，生成可视化热力图谱与趋势曲线，为区域管理员提供病虫害传播预警模型。未来计划延伸开发微信小程序端，整合</w:t>
              </w:r>
              <w:r w:rsidRPr="003E3C2A">
                <w:rPr>
                  <w:rFonts w:hint="eastAsia"/>
                  <w:szCs w:val="21"/>
                </w:rPr>
                <w:t>GPS</w:t>
              </w:r>
              <w:r w:rsidRPr="003E3C2A">
                <w:rPr>
                  <w:rFonts w:hint="eastAsia"/>
                  <w:szCs w:val="21"/>
                </w:rPr>
                <w:t>定位功能实现</w:t>
              </w:r>
              <w:r w:rsidRPr="003E3C2A">
                <w:rPr>
                  <w:rFonts w:hint="eastAsia"/>
                  <w:szCs w:val="21"/>
                </w:rPr>
                <w:t>"</w:t>
              </w:r>
              <w:r w:rsidRPr="003E3C2A">
                <w:rPr>
                  <w:rFonts w:hint="eastAsia"/>
                  <w:szCs w:val="21"/>
                </w:rPr>
                <w:t>病害上报</w:t>
              </w:r>
              <w:r w:rsidRPr="003E3C2A">
                <w:rPr>
                  <w:rFonts w:hint="eastAsia"/>
                  <w:szCs w:val="21"/>
                </w:rPr>
                <w:t>-</w:t>
              </w:r>
              <w:r w:rsidRPr="003E3C2A">
                <w:rPr>
                  <w:rFonts w:hint="eastAsia"/>
                  <w:szCs w:val="21"/>
                </w:rPr>
                <w:t>周边预警</w:t>
              </w:r>
              <w:r w:rsidRPr="003E3C2A">
                <w:rPr>
                  <w:rFonts w:hint="eastAsia"/>
                  <w:szCs w:val="21"/>
                </w:rPr>
                <w:t>-</w:t>
              </w:r>
              <w:r w:rsidRPr="003E3C2A">
                <w:rPr>
                  <w:rFonts w:hint="eastAsia"/>
                  <w:szCs w:val="21"/>
                </w:rPr>
                <w:t>应急方案推送</w:t>
              </w:r>
              <w:r w:rsidRPr="003E3C2A">
                <w:rPr>
                  <w:rFonts w:hint="eastAsia"/>
                  <w:szCs w:val="21"/>
                </w:rPr>
                <w:t>"</w:t>
              </w:r>
              <w:r w:rsidRPr="003E3C2A">
                <w:rPr>
                  <w:rFonts w:hint="eastAsia"/>
                  <w:szCs w:val="21"/>
                </w:rPr>
                <w:t>的闭环服务体系，同时探索引入卫星遥感数据增强大田作物的宏观监测能力。该项目致力于构建</w:t>
              </w:r>
              <w:r w:rsidRPr="003E3C2A">
                <w:rPr>
                  <w:rFonts w:hint="eastAsia"/>
                  <w:szCs w:val="21"/>
                </w:rPr>
                <w:t>"</w:t>
              </w:r>
              <w:r w:rsidRPr="003E3C2A">
                <w:rPr>
                  <w:rFonts w:hint="eastAsia"/>
                  <w:szCs w:val="21"/>
                </w:rPr>
                <w:t>智能诊断</w:t>
              </w:r>
              <w:r w:rsidRPr="003E3C2A">
                <w:rPr>
                  <w:rFonts w:hint="eastAsia"/>
                  <w:szCs w:val="21"/>
                </w:rPr>
                <w:t>+</w:t>
              </w:r>
              <w:r w:rsidRPr="003E3C2A">
                <w:rPr>
                  <w:rFonts w:hint="eastAsia"/>
                  <w:szCs w:val="21"/>
                </w:rPr>
                <w:t>知识共享</w:t>
              </w:r>
              <w:r w:rsidRPr="003E3C2A">
                <w:rPr>
                  <w:rFonts w:hint="eastAsia"/>
                  <w:szCs w:val="21"/>
                </w:rPr>
                <w:t>+</w:t>
              </w:r>
              <w:r w:rsidRPr="003E3C2A">
                <w:rPr>
                  <w:rFonts w:hint="eastAsia"/>
                  <w:szCs w:val="21"/>
                </w:rPr>
                <w:t>趋势预判</w:t>
              </w:r>
              <w:r w:rsidRPr="003E3C2A">
                <w:rPr>
                  <w:rFonts w:hint="eastAsia"/>
                  <w:szCs w:val="21"/>
                </w:rPr>
                <w:t>"</w:t>
              </w:r>
              <w:r w:rsidRPr="003E3C2A">
                <w:rPr>
                  <w:rFonts w:hint="eastAsia"/>
                  <w:szCs w:val="21"/>
                </w:rPr>
                <w:t>三位一体的数字农业解决方案，助力提升我国农业生产的抗风险能力。</w:t>
              </w:r>
            </w:ins>
            <w:del w:id="22" w:author="韦永志" w:date="2025-02-16T16:16:00Z">
              <w:r w:rsidR="00974620" w:rsidDel="003E3C2A">
                <w:rPr>
                  <w:rFonts w:hint="eastAsia"/>
                  <w:szCs w:val="21"/>
                </w:rPr>
                <w:delText>本课题</w:delText>
              </w:r>
              <w:r w:rsidR="00974620" w:rsidRPr="00974620" w:rsidDel="003E3C2A">
                <w:rPr>
                  <w:rFonts w:hint="eastAsia"/>
                  <w:szCs w:val="21"/>
                </w:rPr>
                <w:delText>的开发采用前后端分离开发的方法，前端展示美观的界面，后端设计系统功能，数据存储在数据库中。系统有三种用户，分别是学生、社团管理员和校方管理员。学生可以在系统中查看社团</w:delText>
              </w:r>
              <w:r w:rsidR="00C5554A" w:rsidDel="003E3C2A">
                <w:rPr>
                  <w:rFonts w:hint="eastAsia"/>
                  <w:szCs w:val="21"/>
                </w:rPr>
                <w:delText>资讯</w:delText>
              </w:r>
              <w:r w:rsidR="00974620" w:rsidRPr="00974620" w:rsidDel="003E3C2A">
                <w:rPr>
                  <w:rFonts w:hint="eastAsia"/>
                  <w:szCs w:val="21"/>
                </w:rPr>
                <w:delText>，参加社团活动，申请加入社团，还可以对社团和社团活动进行评价打分。社团管理员可以对社团信息和社团资讯进行管理，还可以处理学生申请和管理社团财务。校方管理员可以管理学生、社团管理员、社团咨询和社团财务。</w:delText>
              </w:r>
            </w:del>
          </w:p>
          <w:p w14:paraId="6FA226DB" w14:textId="04C5CB2F" w:rsidR="00C5554A" w:rsidRDefault="00C5554A" w:rsidP="00347AF7">
            <w:pPr>
              <w:ind w:firstLineChars="200" w:firstLine="420"/>
              <w:rPr>
                <w:szCs w:val="21"/>
              </w:rPr>
            </w:pPr>
            <w:del w:id="23" w:author="韦永志" w:date="2025-02-16T16:16:00Z">
              <w:r w:rsidDel="003E3C2A">
                <w:rPr>
                  <w:rFonts w:hint="eastAsia"/>
                  <w:szCs w:val="21"/>
                </w:rPr>
                <w:delText>本系统还将合理</w:delText>
              </w:r>
              <w:r w:rsidR="008F029A" w:rsidDel="003E3C2A">
                <w:rPr>
                  <w:rFonts w:hint="eastAsia"/>
                  <w:szCs w:val="21"/>
                </w:rPr>
                <w:delText>地</w:delText>
              </w:r>
              <w:r w:rsidDel="003E3C2A">
                <w:rPr>
                  <w:rFonts w:hint="eastAsia"/>
                  <w:szCs w:val="21"/>
                </w:rPr>
                <w:delText>利用历史数据，</w:delText>
              </w:r>
              <w:r w:rsidR="008F029A" w:rsidDel="003E3C2A">
                <w:rPr>
                  <w:rFonts w:hint="eastAsia"/>
                  <w:szCs w:val="21"/>
                </w:rPr>
                <w:delText>统计学生各个时期参加的社团活动，使用统计图的形式展示，以便学生查看自己的社团活动情况。此外，系统还将</w:delText>
              </w:r>
              <w:r w:rsidDel="003E3C2A">
                <w:rPr>
                  <w:rFonts w:hint="eastAsia"/>
                  <w:szCs w:val="21"/>
                </w:rPr>
                <w:delText>统计历史活动参加的人次，生成数据报表，以帮助社团更合理</w:delText>
              </w:r>
              <w:r w:rsidR="008F029A" w:rsidDel="003E3C2A">
                <w:rPr>
                  <w:rFonts w:hint="eastAsia"/>
                  <w:szCs w:val="21"/>
                </w:rPr>
                <w:delText>地</w:delText>
              </w:r>
              <w:r w:rsidDel="003E3C2A">
                <w:rPr>
                  <w:rFonts w:hint="eastAsia"/>
                  <w:szCs w:val="21"/>
                </w:rPr>
                <w:delText>安排活动。</w:delText>
              </w:r>
            </w:del>
          </w:p>
          <w:p w14:paraId="14616A42" w14:textId="641D8426" w:rsidR="0022115E" w:rsidRPr="008F029A" w:rsidRDefault="0022115E" w:rsidP="00974620">
            <w:pPr>
              <w:ind w:firstLineChars="200" w:firstLine="420"/>
              <w:rPr>
                <w:szCs w:val="21"/>
              </w:rPr>
            </w:pPr>
          </w:p>
        </w:tc>
      </w:tr>
      <w:tr w:rsidR="00657EE7" w14:paraId="0CC49239" w14:textId="77777777" w:rsidTr="005706BF">
        <w:trPr>
          <w:jc w:val="center"/>
        </w:trPr>
        <w:tc>
          <w:tcPr>
            <w:tcW w:w="8208" w:type="dxa"/>
          </w:tcPr>
          <w:p w14:paraId="4AD8EA8C" w14:textId="5984470B" w:rsidR="009B7117" w:rsidRPr="00020662" w:rsidRDefault="00657EE7" w:rsidP="009B711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(二)目的要求和主要技术指标:</w:t>
            </w:r>
          </w:p>
          <w:p w14:paraId="5C3BF78D" w14:textId="29C126D8" w:rsidR="00682391" w:rsidRPr="00682391" w:rsidRDefault="00682391" w:rsidP="006823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目的要求：</w:t>
            </w:r>
          </w:p>
          <w:p w14:paraId="1E1E8A0D" w14:textId="44F9EC4A" w:rsidR="000E5E66" w:rsidRPr="000E5E66" w:rsidRDefault="000E5E66" w:rsidP="000E5E66">
            <w:pPr>
              <w:pStyle w:val="a9"/>
              <w:numPr>
                <w:ilvl w:val="0"/>
                <w:numId w:val="2"/>
              </w:numPr>
              <w:ind w:firstLineChars="0"/>
              <w:rPr>
                <w:ins w:id="24" w:author="韦永志" w:date="2025-02-16T16:06:00Z"/>
                <w:rFonts w:hint="eastAsia"/>
                <w:szCs w:val="21"/>
              </w:rPr>
            </w:pPr>
            <w:ins w:id="25" w:author="韦永志" w:date="2025-02-16T16:06:00Z">
              <w:r w:rsidRPr="000E5E66">
                <w:rPr>
                  <w:rFonts w:hint="eastAsia"/>
                  <w:szCs w:val="21"/>
                </w:rPr>
                <w:t>基础平台搭建：开发最基本的网页端功能</w:t>
              </w:r>
            </w:ins>
          </w:p>
          <w:p w14:paraId="145F46D0" w14:textId="71E82A24" w:rsidR="000E5E66" w:rsidRPr="00E90210" w:rsidRDefault="000E5E66" w:rsidP="00E90210">
            <w:pPr>
              <w:pStyle w:val="a9"/>
              <w:numPr>
                <w:ilvl w:val="0"/>
                <w:numId w:val="2"/>
              </w:numPr>
              <w:ind w:firstLineChars="0"/>
              <w:rPr>
                <w:ins w:id="26" w:author="韦永志" w:date="2025-02-16T16:06:00Z"/>
                <w:rFonts w:hint="eastAsia"/>
                <w:szCs w:val="21"/>
              </w:rPr>
            </w:pPr>
            <w:ins w:id="27" w:author="韦永志" w:date="2025-02-16T16:06:00Z">
              <w:r w:rsidRPr="000E5E66">
                <w:rPr>
                  <w:rFonts w:hint="eastAsia"/>
                  <w:szCs w:val="21"/>
                </w:rPr>
                <w:t>图像识别：基于</w:t>
              </w:r>
            </w:ins>
            <w:ins w:id="28" w:author="韦永志" w:date="2025-02-16T16:15:00Z">
              <w:r w:rsidR="001E7B0A">
                <w:rPr>
                  <w:rFonts w:hint="eastAsia"/>
                  <w:szCs w:val="21"/>
                </w:rPr>
                <w:t>YOLO</w:t>
              </w:r>
            </w:ins>
            <w:ins w:id="29" w:author="韦永志" w:date="2025-02-16T16:06:00Z">
              <w:r w:rsidRPr="000E5E66">
                <w:rPr>
                  <w:rFonts w:hint="eastAsia"/>
                  <w:szCs w:val="21"/>
                </w:rPr>
                <w:t>v5</w:t>
              </w:r>
              <w:r w:rsidRPr="000E5E66">
                <w:rPr>
                  <w:rFonts w:hint="eastAsia"/>
                  <w:szCs w:val="21"/>
                </w:rPr>
                <w:t>实现基于图片的病虫害智能识别，快速、准确地诊断问题</w:t>
              </w:r>
            </w:ins>
            <w:ins w:id="30" w:author="韦永志" w:date="2025-02-16T16:08:00Z">
              <w:r>
                <w:rPr>
                  <w:rFonts w:hint="eastAsia"/>
                  <w:szCs w:val="21"/>
                </w:rPr>
                <w:t>，</w:t>
              </w:r>
            </w:ins>
            <w:ins w:id="31" w:author="韦永志" w:date="2025-02-16T16:06:00Z">
              <w:r w:rsidRPr="00E90210">
                <w:rPr>
                  <w:rFonts w:hint="eastAsia"/>
                  <w:szCs w:val="21"/>
                </w:rPr>
                <w:t>基于</w:t>
              </w:r>
            </w:ins>
            <w:ins w:id="32" w:author="韦永志" w:date="2025-02-16T16:10:00Z">
              <w:r w:rsidR="00ED4720">
                <w:rPr>
                  <w:rFonts w:hint="eastAsia"/>
                  <w:szCs w:val="21"/>
                </w:rPr>
                <w:t>RPC</w:t>
              </w:r>
            </w:ins>
            <w:ins w:id="33" w:author="韦永志" w:date="2025-02-16T16:06:00Z">
              <w:r w:rsidRPr="00E90210">
                <w:rPr>
                  <w:rFonts w:hint="eastAsia"/>
                  <w:szCs w:val="21"/>
                </w:rPr>
                <w:t>框架</w:t>
              </w:r>
              <w:r w:rsidRPr="00E90210">
                <w:rPr>
                  <w:rFonts w:hint="eastAsia"/>
                  <w:szCs w:val="21"/>
                </w:rPr>
                <w:t>Dubbo</w:t>
              </w:r>
            </w:ins>
            <w:ins w:id="34" w:author="韦永志" w:date="2025-02-16T16:10:00Z">
              <w:r w:rsidR="00ED4720">
                <w:rPr>
                  <w:rFonts w:hint="eastAsia"/>
                  <w:szCs w:val="21"/>
                </w:rPr>
                <w:t>实现服务端</w:t>
              </w:r>
            </w:ins>
            <w:ins w:id="35" w:author="韦永志" w:date="2025-02-16T16:06:00Z">
              <w:r w:rsidRPr="00E90210">
                <w:rPr>
                  <w:rFonts w:hint="eastAsia"/>
                  <w:szCs w:val="21"/>
                </w:rPr>
                <w:t>跨语言调用</w:t>
              </w:r>
            </w:ins>
          </w:p>
          <w:p w14:paraId="0E7CF453" w14:textId="30B6F3A3" w:rsidR="000E5E66" w:rsidRPr="00E90210" w:rsidRDefault="000E5E66" w:rsidP="00E90210">
            <w:pPr>
              <w:pStyle w:val="a9"/>
              <w:numPr>
                <w:ilvl w:val="0"/>
                <w:numId w:val="2"/>
              </w:numPr>
              <w:ind w:firstLineChars="0"/>
              <w:rPr>
                <w:ins w:id="36" w:author="韦永志" w:date="2025-02-16T16:06:00Z"/>
                <w:rFonts w:hint="eastAsia"/>
                <w:szCs w:val="21"/>
              </w:rPr>
            </w:pPr>
            <w:ins w:id="37" w:author="韦永志" w:date="2025-02-16T16:06:00Z">
              <w:r w:rsidRPr="000E5E66">
                <w:rPr>
                  <w:rFonts w:hint="eastAsia"/>
                  <w:szCs w:val="21"/>
                </w:rPr>
                <w:t>搜索模块：提供便捷的搜索功能，针对不同的病虫害给出科学、实用的解决方案</w:t>
              </w:r>
            </w:ins>
            <w:ins w:id="38" w:author="韦永志" w:date="2025-02-16T16:08:00Z">
              <w:r>
                <w:rPr>
                  <w:rFonts w:hint="eastAsia"/>
                  <w:szCs w:val="21"/>
                </w:rPr>
                <w:t>；</w:t>
              </w:r>
            </w:ins>
            <w:ins w:id="39" w:author="韦永志" w:date="2025-02-16T16:06:00Z">
              <w:r w:rsidRPr="00E90210">
                <w:rPr>
                  <w:rFonts w:hint="eastAsia"/>
                  <w:szCs w:val="21"/>
                </w:rPr>
                <w:t>实现轻量搜索引擎，目前主流的</w:t>
              </w:r>
              <w:r w:rsidRPr="00E90210">
                <w:rPr>
                  <w:rFonts w:hint="eastAsia"/>
                  <w:szCs w:val="21"/>
                </w:rPr>
                <w:t>ElasticSearch</w:t>
              </w:r>
              <w:r w:rsidRPr="00E90210">
                <w:rPr>
                  <w:rFonts w:hint="eastAsia"/>
                  <w:szCs w:val="21"/>
                </w:rPr>
                <w:t>太重，对于服务器需求较高，考虑到成本问题，开发一个轻量级搜索引擎</w:t>
              </w:r>
            </w:ins>
          </w:p>
          <w:p w14:paraId="1A8D3E98" w14:textId="6BC28B28" w:rsidR="000E5E66" w:rsidRPr="00E90210" w:rsidRDefault="000E5E66" w:rsidP="00E90210">
            <w:pPr>
              <w:pStyle w:val="a9"/>
              <w:numPr>
                <w:ilvl w:val="0"/>
                <w:numId w:val="2"/>
              </w:numPr>
              <w:ind w:firstLineChars="0"/>
              <w:rPr>
                <w:ins w:id="40" w:author="韦永志" w:date="2025-02-16T16:06:00Z"/>
                <w:rFonts w:hint="eastAsia"/>
                <w:szCs w:val="21"/>
              </w:rPr>
            </w:pPr>
            <w:ins w:id="41" w:author="韦永志" w:date="2025-02-16T16:06:00Z">
              <w:r w:rsidRPr="000E5E66">
                <w:rPr>
                  <w:rFonts w:hint="eastAsia"/>
                  <w:szCs w:val="21"/>
                </w:rPr>
                <w:t>社区模块：打造线上交流平台，用户可分享经验、讨论病虫害防治方法，形成知识共享与互助生态</w:t>
              </w:r>
            </w:ins>
            <w:ins w:id="42" w:author="韦永志" w:date="2025-02-16T16:08:00Z">
              <w:r>
                <w:rPr>
                  <w:rFonts w:hint="eastAsia"/>
                  <w:szCs w:val="21"/>
                </w:rPr>
                <w:t>，</w:t>
              </w:r>
            </w:ins>
            <w:ins w:id="43" w:author="韦永志" w:date="2025-02-16T16:06:00Z">
              <w:r w:rsidRPr="00E90210">
                <w:rPr>
                  <w:rFonts w:hint="eastAsia"/>
                  <w:szCs w:val="21"/>
                </w:rPr>
                <w:t>可以相互聊天，支持已读未读</w:t>
              </w:r>
            </w:ins>
          </w:p>
          <w:p w14:paraId="381F0CA1" w14:textId="23875620" w:rsidR="009B7117" w:rsidRPr="009B7117" w:rsidDel="000E5E66" w:rsidRDefault="000E5E66" w:rsidP="000E5E66">
            <w:pPr>
              <w:pStyle w:val="a9"/>
              <w:numPr>
                <w:ilvl w:val="0"/>
                <w:numId w:val="2"/>
              </w:numPr>
              <w:ind w:firstLineChars="0"/>
              <w:rPr>
                <w:del w:id="44" w:author="韦永志" w:date="2025-02-16T16:06:00Z"/>
                <w:szCs w:val="21"/>
              </w:rPr>
            </w:pPr>
            <w:ins w:id="45" w:author="韦永志" w:date="2025-02-16T16:06:00Z">
              <w:r w:rsidRPr="000E5E66">
                <w:rPr>
                  <w:rFonts w:hint="eastAsia"/>
                  <w:szCs w:val="21"/>
                </w:rPr>
                <w:t>智能预测</w:t>
              </w:r>
              <w:r w:rsidRPr="000E5E66">
                <w:rPr>
                  <w:rFonts w:hint="eastAsia"/>
                  <w:szCs w:val="21"/>
                </w:rPr>
                <w:t>(</w:t>
              </w:r>
              <w:r w:rsidRPr="000E5E66">
                <w:rPr>
                  <w:rFonts w:hint="eastAsia"/>
                  <w:szCs w:val="21"/>
                </w:rPr>
                <w:t>扩展</w:t>
              </w:r>
              <w:r w:rsidRPr="000E5E66">
                <w:rPr>
                  <w:rFonts w:hint="eastAsia"/>
                  <w:szCs w:val="21"/>
                </w:rPr>
                <w:t>)</w:t>
              </w:r>
              <w:r w:rsidRPr="000E5E66">
                <w:rPr>
                  <w:rFonts w:hint="eastAsia"/>
                  <w:szCs w:val="21"/>
                </w:rPr>
                <w:t>：根据历史信息做数据可视化分析，显示病虫害在不同地区，时</w:t>
              </w:r>
              <w:r w:rsidRPr="000E5E66">
                <w:rPr>
                  <w:rFonts w:hint="eastAsia"/>
                  <w:szCs w:val="21"/>
                </w:rPr>
                <w:lastRenderedPageBreak/>
                <w:t>间上的爆发程度</w:t>
              </w:r>
            </w:ins>
            <w:del w:id="46" w:author="韦永志" w:date="2025-02-16T16:06:00Z">
              <w:r w:rsidR="009B7117" w:rsidRPr="009B7117" w:rsidDel="000E5E66">
                <w:rPr>
                  <w:rFonts w:hint="eastAsia"/>
                  <w:szCs w:val="21"/>
                </w:rPr>
                <w:delText>设计</w:delText>
              </w:r>
              <w:r w:rsidR="009B7117" w:rsidDel="000E5E66">
                <w:rPr>
                  <w:rFonts w:hint="eastAsia"/>
                  <w:szCs w:val="21"/>
                </w:rPr>
                <w:delText>出</w:delText>
              </w:r>
              <w:r w:rsidR="00682391" w:rsidDel="000E5E66">
                <w:rPr>
                  <w:rFonts w:hint="eastAsia"/>
                  <w:szCs w:val="21"/>
                </w:rPr>
                <w:delText>功能</w:delText>
              </w:r>
              <w:r w:rsidR="009B7117" w:rsidRPr="009B7117" w:rsidDel="000E5E66">
                <w:rPr>
                  <w:rFonts w:hint="eastAsia"/>
                  <w:szCs w:val="21"/>
                </w:rPr>
                <w:delText>完整的高校学生社团管理系统。</w:delText>
              </w:r>
            </w:del>
          </w:p>
          <w:p w14:paraId="131BADB0" w14:textId="4062CB68" w:rsidR="009B7117" w:rsidDel="000E5E66" w:rsidRDefault="009B7117" w:rsidP="00020662">
            <w:pPr>
              <w:pStyle w:val="a9"/>
              <w:numPr>
                <w:ilvl w:val="0"/>
                <w:numId w:val="2"/>
              </w:numPr>
              <w:ind w:firstLineChars="0"/>
              <w:rPr>
                <w:del w:id="47" w:author="韦永志" w:date="2025-02-16T16:06:00Z"/>
                <w:szCs w:val="21"/>
              </w:rPr>
            </w:pPr>
            <w:del w:id="48" w:author="韦永志" w:date="2025-02-16T16:06:00Z">
              <w:r w:rsidDel="000E5E66">
                <w:rPr>
                  <w:rFonts w:hint="eastAsia"/>
                  <w:szCs w:val="21"/>
                </w:rPr>
                <w:delText>使用</w:delText>
              </w:r>
              <w:r w:rsidDel="000E5E66">
                <w:rPr>
                  <w:rFonts w:hint="eastAsia"/>
                  <w:szCs w:val="21"/>
                </w:rPr>
                <w:delText>W</w:delText>
              </w:r>
              <w:r w:rsidDel="000E5E66">
                <w:rPr>
                  <w:szCs w:val="21"/>
                </w:rPr>
                <w:delText>eb</w:delText>
              </w:r>
              <w:r w:rsidDel="000E5E66">
                <w:rPr>
                  <w:rFonts w:hint="eastAsia"/>
                  <w:szCs w:val="21"/>
                </w:rPr>
                <w:delText>开发技术</w:delText>
              </w:r>
              <w:r w:rsidR="008520D4" w:rsidDel="000E5E66">
                <w:rPr>
                  <w:rFonts w:hint="eastAsia"/>
                  <w:szCs w:val="21"/>
                </w:rPr>
                <w:delText>实现</w:delText>
              </w:r>
              <w:r w:rsidR="00020662" w:rsidRPr="009B7117" w:rsidDel="000E5E66">
                <w:rPr>
                  <w:rFonts w:hint="eastAsia"/>
                  <w:szCs w:val="21"/>
                </w:rPr>
                <w:delText>高校学生社团管理系统</w:delText>
              </w:r>
              <w:r w:rsidR="00020662" w:rsidDel="000E5E66">
                <w:rPr>
                  <w:rFonts w:hint="eastAsia"/>
                  <w:szCs w:val="21"/>
                </w:rPr>
                <w:delText>。</w:delText>
              </w:r>
            </w:del>
          </w:p>
          <w:p w14:paraId="6A526678" w14:textId="29222628" w:rsidR="00682391" w:rsidRDefault="00682391" w:rsidP="00020662">
            <w:pPr>
              <w:pStyle w:val="a9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del w:id="49" w:author="韦永志" w:date="2025-02-16T16:06:00Z">
              <w:r w:rsidDel="000E5E66">
                <w:rPr>
                  <w:rFonts w:hint="eastAsia"/>
                  <w:szCs w:val="21"/>
                </w:rPr>
                <w:delText>系统界面美观，使用便利</w:delText>
              </w:r>
            </w:del>
            <w:r>
              <w:rPr>
                <w:rFonts w:hint="eastAsia"/>
                <w:szCs w:val="21"/>
              </w:rPr>
              <w:t>。</w:t>
            </w:r>
          </w:p>
          <w:p w14:paraId="5F736ED7" w14:textId="4CF5CB46" w:rsidR="00682391" w:rsidRPr="00682391" w:rsidRDefault="00682391" w:rsidP="006823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技术指标：</w:t>
            </w:r>
          </w:p>
          <w:p w14:paraId="3D2FEA08" w14:textId="20996285" w:rsidR="00020662" w:rsidRDefault="00682391" w:rsidP="00682391">
            <w:pPr>
              <w:pStyle w:val="a9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682391">
              <w:rPr>
                <w:rFonts w:hint="eastAsia"/>
                <w:szCs w:val="21"/>
              </w:rPr>
              <w:t>系统具有稳定性。</w:t>
            </w:r>
            <w:r>
              <w:rPr>
                <w:rFonts w:hint="eastAsia"/>
                <w:szCs w:val="21"/>
              </w:rPr>
              <w:t>系统</w:t>
            </w:r>
            <w:r w:rsidRPr="00682391">
              <w:rPr>
                <w:rFonts w:hint="eastAsia"/>
                <w:szCs w:val="21"/>
              </w:rPr>
              <w:t>能够长时间稳定运行，不会出现频繁的崩溃或错误，能够有效应对各种异常情况。</w:t>
            </w:r>
          </w:p>
          <w:p w14:paraId="761CED59" w14:textId="203DDB6E" w:rsidR="00682391" w:rsidRDefault="00682391" w:rsidP="00682391">
            <w:pPr>
              <w:pStyle w:val="a9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系统具有安全性。系统能够</w:t>
            </w:r>
            <w:r w:rsidRPr="00682391">
              <w:rPr>
                <w:rFonts w:hint="eastAsia"/>
                <w:szCs w:val="21"/>
              </w:rPr>
              <w:t>保护</w:t>
            </w:r>
            <w:r>
              <w:rPr>
                <w:rFonts w:hint="eastAsia"/>
                <w:szCs w:val="21"/>
              </w:rPr>
              <w:t>用户</w:t>
            </w:r>
            <w:r w:rsidRPr="00682391">
              <w:rPr>
                <w:rFonts w:hint="eastAsia"/>
                <w:szCs w:val="21"/>
              </w:rPr>
              <w:t>的数据和信息不被未经授权的访问，防止数据泄露</w:t>
            </w:r>
            <w:r>
              <w:rPr>
                <w:rFonts w:hint="eastAsia"/>
                <w:szCs w:val="21"/>
              </w:rPr>
              <w:t>。</w:t>
            </w:r>
          </w:p>
          <w:p w14:paraId="35C92114" w14:textId="77777777" w:rsidR="00682391" w:rsidRDefault="00682391" w:rsidP="00682391">
            <w:pPr>
              <w:pStyle w:val="a9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系统具有易用性。系统能够</w:t>
            </w:r>
            <w:r w:rsidRPr="00682391">
              <w:rPr>
                <w:rFonts w:hint="eastAsia"/>
                <w:szCs w:val="21"/>
              </w:rPr>
              <w:t>方便用户进行操作和使用，不需要复杂的培训和指导。</w:t>
            </w:r>
          </w:p>
          <w:p w14:paraId="3B001223" w14:textId="582F2CF5" w:rsidR="00682391" w:rsidRPr="00682391" w:rsidRDefault="00682391" w:rsidP="00682391">
            <w:pPr>
              <w:pStyle w:val="a9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系统性能优异。系统</w:t>
            </w:r>
            <w:r w:rsidRPr="00682391">
              <w:rPr>
                <w:rFonts w:hint="eastAsia"/>
                <w:szCs w:val="21"/>
              </w:rPr>
              <w:t>能够处理</w:t>
            </w:r>
            <w:r>
              <w:rPr>
                <w:rFonts w:hint="eastAsia"/>
                <w:szCs w:val="21"/>
              </w:rPr>
              <w:t>一定</w:t>
            </w:r>
            <w:r w:rsidRPr="00682391">
              <w:rPr>
                <w:rFonts w:hint="eastAsia"/>
                <w:szCs w:val="21"/>
              </w:rPr>
              <w:t>的数据和请求，并且能够在短时间内响应用户的操作。</w:t>
            </w:r>
          </w:p>
        </w:tc>
      </w:tr>
      <w:tr w:rsidR="00657EE7" w14:paraId="5A026B8C" w14:textId="77777777" w:rsidTr="005706BF">
        <w:trPr>
          <w:jc w:val="center"/>
        </w:trPr>
        <w:tc>
          <w:tcPr>
            <w:tcW w:w="8208" w:type="dxa"/>
          </w:tcPr>
          <w:p w14:paraId="6C2A4F73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lastRenderedPageBreak/>
              <w:t>(三)进度计划:</w:t>
            </w:r>
          </w:p>
          <w:p w14:paraId="18B328BE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1-2</w:t>
            </w:r>
            <w:r w:rsidRPr="00BD0E7C">
              <w:rPr>
                <w:rFonts w:hint="eastAsia"/>
                <w:szCs w:val="21"/>
              </w:rPr>
              <w:t>周：查阅资料，撰写任务书和开题报告</w:t>
            </w:r>
          </w:p>
          <w:p w14:paraId="2C2EAF41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3</w:t>
            </w:r>
            <w:r w:rsidRPr="00BD0E7C">
              <w:rPr>
                <w:rFonts w:hint="eastAsia"/>
                <w:szCs w:val="21"/>
              </w:rPr>
              <w:t>周：系统总体设计和各子功能设计</w:t>
            </w:r>
          </w:p>
          <w:p w14:paraId="16062D3A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szCs w:val="21"/>
              </w:rPr>
              <w:t>4-5</w:t>
            </w:r>
            <w:r w:rsidRPr="00BD0E7C">
              <w:rPr>
                <w:rFonts w:hint="eastAsia"/>
                <w:szCs w:val="21"/>
              </w:rPr>
              <w:t>周：设计前端页面</w:t>
            </w:r>
            <w:r w:rsidRPr="00BD0E7C">
              <w:rPr>
                <w:rFonts w:hint="eastAsia"/>
                <w:szCs w:val="21"/>
              </w:rPr>
              <w:t>ui</w:t>
            </w:r>
            <w:r w:rsidRPr="00BD0E7C">
              <w:rPr>
                <w:rFonts w:hint="eastAsia"/>
                <w:szCs w:val="21"/>
              </w:rPr>
              <w:t>图，数据库设计</w:t>
            </w:r>
          </w:p>
          <w:p w14:paraId="0601D108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szCs w:val="21"/>
              </w:rPr>
              <w:t>6-8</w:t>
            </w:r>
            <w:r w:rsidRPr="00BD0E7C">
              <w:rPr>
                <w:rFonts w:hint="eastAsia"/>
                <w:szCs w:val="21"/>
              </w:rPr>
              <w:t>周：开发前端页面，建立数据库</w:t>
            </w:r>
          </w:p>
          <w:p w14:paraId="0EBCD3E9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szCs w:val="21"/>
              </w:rPr>
              <w:t>9-10</w:t>
            </w:r>
            <w:r w:rsidRPr="00BD0E7C">
              <w:rPr>
                <w:rFonts w:hint="eastAsia"/>
                <w:szCs w:val="21"/>
              </w:rPr>
              <w:t>周：进行后端程序开发</w:t>
            </w:r>
          </w:p>
          <w:p w14:paraId="7D1A475D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10-11</w:t>
            </w:r>
            <w:r w:rsidRPr="00BD0E7C">
              <w:rPr>
                <w:rFonts w:hint="eastAsia"/>
                <w:szCs w:val="21"/>
              </w:rPr>
              <w:t>周：前后端联调，并融合算法</w:t>
            </w:r>
            <w:r w:rsidRPr="00BD0E7C">
              <w:rPr>
                <w:szCs w:val="21"/>
              </w:rPr>
              <w:t xml:space="preserve"> </w:t>
            </w:r>
          </w:p>
          <w:p w14:paraId="7430C40D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12</w:t>
            </w:r>
            <w:r w:rsidRPr="00BD0E7C">
              <w:rPr>
                <w:rFonts w:hint="eastAsia"/>
                <w:szCs w:val="21"/>
              </w:rPr>
              <w:t>周：查缺补漏，测试与完善系统</w:t>
            </w:r>
          </w:p>
          <w:p w14:paraId="0DDE1DF0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13-14</w:t>
            </w:r>
            <w:r w:rsidRPr="00BD0E7C">
              <w:rPr>
                <w:rFonts w:hint="eastAsia"/>
                <w:szCs w:val="21"/>
              </w:rPr>
              <w:t>周：程序验收，撰写论文</w:t>
            </w:r>
          </w:p>
          <w:p w14:paraId="1D2F335E" w14:textId="77777777" w:rsidR="00BD0E7C" w:rsidRPr="00BD0E7C" w:rsidRDefault="00BD0E7C" w:rsidP="00BD0E7C">
            <w:pPr>
              <w:rPr>
                <w:szCs w:val="21"/>
              </w:rPr>
            </w:pPr>
            <w:r w:rsidRPr="00BD0E7C">
              <w:rPr>
                <w:rFonts w:hint="eastAsia"/>
                <w:szCs w:val="21"/>
              </w:rPr>
              <w:t>第</w:t>
            </w:r>
            <w:r w:rsidRPr="00BD0E7C">
              <w:rPr>
                <w:rFonts w:hint="eastAsia"/>
                <w:szCs w:val="21"/>
              </w:rPr>
              <w:t>14-15</w:t>
            </w:r>
            <w:r w:rsidRPr="00BD0E7C">
              <w:rPr>
                <w:rFonts w:hint="eastAsia"/>
                <w:szCs w:val="21"/>
              </w:rPr>
              <w:t>周：论文答辩，提交毕业材料</w:t>
            </w:r>
          </w:p>
          <w:p w14:paraId="0C9F656B" w14:textId="1F5FD54C" w:rsidR="003707FB" w:rsidRPr="00BD0E7C" w:rsidRDefault="00C0666E" w:rsidP="00106ACD">
            <w:pPr>
              <w:rPr>
                <w:szCs w:val="21"/>
              </w:rPr>
            </w:pPr>
            <w:ins w:id="50" w:author="user" w:date="2024-01-15T15:23:00Z">
              <w:r w:rsidRPr="008C22FE">
                <w:rPr>
                  <w:rFonts w:hint="eastAsia"/>
                  <w:szCs w:val="21"/>
                </w:rPr>
                <w:t>其中，</w:t>
              </w:r>
              <w:r w:rsidRPr="008C22FE">
                <w:rPr>
                  <w:rFonts w:hint="eastAsia"/>
                  <w:szCs w:val="21"/>
                </w:rPr>
                <w:t>4</w:t>
              </w:r>
              <w:r w:rsidRPr="008C22FE">
                <w:rPr>
                  <w:rFonts w:hint="eastAsia"/>
                  <w:szCs w:val="21"/>
                </w:rPr>
                <w:t>月</w:t>
              </w:r>
              <w:r w:rsidRPr="008C22FE">
                <w:rPr>
                  <w:rFonts w:hint="eastAsia"/>
                  <w:szCs w:val="21"/>
                </w:rPr>
                <w:t>1</w:t>
              </w:r>
              <w:r w:rsidRPr="008C22FE">
                <w:rPr>
                  <w:rFonts w:hint="eastAsia"/>
                  <w:szCs w:val="21"/>
                </w:rPr>
                <w:t>日</w:t>
              </w:r>
              <w:r w:rsidRPr="008C22FE">
                <w:rPr>
                  <w:szCs w:val="21"/>
                </w:rPr>
                <w:t>-5</w:t>
              </w:r>
              <w:r w:rsidRPr="008C22FE">
                <w:rPr>
                  <w:rFonts w:hint="eastAsia"/>
                  <w:szCs w:val="21"/>
                </w:rPr>
                <w:t>日中期检查。</w:t>
              </w:r>
            </w:ins>
          </w:p>
        </w:tc>
      </w:tr>
      <w:tr w:rsidR="00657EE7" w14:paraId="7ADA6178" w14:textId="77777777" w:rsidTr="005706BF">
        <w:trPr>
          <w:trHeight w:val="3261"/>
          <w:jc w:val="center"/>
        </w:trPr>
        <w:tc>
          <w:tcPr>
            <w:tcW w:w="8208" w:type="dxa"/>
          </w:tcPr>
          <w:p w14:paraId="29E4C41C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(四) 主要文献、资料和参考书：</w:t>
            </w:r>
          </w:p>
          <w:p w14:paraId="08B933D2" w14:textId="5FBE5A60" w:rsidR="00F97536" w:rsidRDefault="00F97536" w:rsidP="005706BF">
            <w:pPr>
              <w:rPr>
                <w:szCs w:val="21"/>
              </w:rPr>
            </w:pPr>
            <w:r w:rsidRPr="00F97536">
              <w:rPr>
                <w:rFonts w:hint="eastAsia"/>
                <w:szCs w:val="21"/>
              </w:rPr>
              <w:t>[1]</w:t>
            </w:r>
            <w:r w:rsidRPr="00F97536">
              <w:rPr>
                <w:rFonts w:hint="eastAsia"/>
                <w:szCs w:val="21"/>
              </w:rPr>
              <w:t>张世和</w:t>
            </w:r>
            <w:r w:rsidRPr="00F97536">
              <w:rPr>
                <w:rFonts w:hint="eastAsia"/>
                <w:szCs w:val="21"/>
              </w:rPr>
              <w:t>.</w:t>
            </w:r>
            <w:r w:rsidRPr="00F97536">
              <w:rPr>
                <w:rFonts w:hint="eastAsia"/>
                <w:szCs w:val="21"/>
              </w:rPr>
              <w:t>浅议高校学生社团的重要作用</w:t>
            </w:r>
            <w:r w:rsidRPr="00F97536">
              <w:rPr>
                <w:rFonts w:hint="eastAsia"/>
                <w:szCs w:val="21"/>
              </w:rPr>
              <w:t>[J].</w:t>
            </w:r>
            <w:r w:rsidRPr="00F97536">
              <w:rPr>
                <w:rFonts w:hint="eastAsia"/>
                <w:szCs w:val="21"/>
              </w:rPr>
              <w:t>中国林业教育</w:t>
            </w:r>
            <w:r w:rsidRPr="00F97536">
              <w:rPr>
                <w:rFonts w:hint="eastAsia"/>
                <w:szCs w:val="21"/>
              </w:rPr>
              <w:t>,2005(01):37-38.</w:t>
            </w:r>
          </w:p>
          <w:p w14:paraId="25CD1DA6" w14:textId="3279D1FB" w:rsidR="007A5F73" w:rsidRDefault="007A5F73" w:rsidP="005706BF">
            <w:pPr>
              <w:rPr>
                <w:szCs w:val="21"/>
              </w:rPr>
            </w:pPr>
            <w:r w:rsidRPr="007A5F73"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2</w:t>
            </w:r>
            <w:r w:rsidRPr="007A5F73">
              <w:rPr>
                <w:rFonts w:hint="eastAsia"/>
                <w:szCs w:val="21"/>
              </w:rPr>
              <w:t>]</w:t>
            </w:r>
            <w:r w:rsidRPr="007A5F73">
              <w:rPr>
                <w:rFonts w:hint="eastAsia"/>
                <w:szCs w:val="21"/>
              </w:rPr>
              <w:t>胡艳华</w:t>
            </w:r>
            <w:r w:rsidRPr="007A5F73">
              <w:rPr>
                <w:rFonts w:hint="eastAsia"/>
                <w:szCs w:val="21"/>
              </w:rPr>
              <w:t>.</w:t>
            </w:r>
            <w:r w:rsidRPr="007A5F73">
              <w:rPr>
                <w:rFonts w:hint="eastAsia"/>
                <w:szCs w:val="21"/>
              </w:rPr>
              <w:t>高校学生社团管理问题与对策研究</w:t>
            </w:r>
            <w:r w:rsidRPr="007A5F73">
              <w:rPr>
                <w:rFonts w:hint="eastAsia"/>
                <w:szCs w:val="21"/>
              </w:rPr>
              <w:t>[D].</w:t>
            </w:r>
            <w:r w:rsidRPr="007A5F73">
              <w:rPr>
                <w:rFonts w:hint="eastAsia"/>
                <w:szCs w:val="21"/>
              </w:rPr>
              <w:t>深圳大学</w:t>
            </w:r>
            <w:r w:rsidRPr="007A5F73">
              <w:rPr>
                <w:rFonts w:hint="eastAsia"/>
                <w:szCs w:val="21"/>
              </w:rPr>
              <w:t>,2017.</w:t>
            </w:r>
          </w:p>
          <w:p w14:paraId="0E72DE67" w14:textId="03458CA4" w:rsidR="007A5F73" w:rsidRPr="00F97536" w:rsidRDefault="007A5F73" w:rsidP="005706BF">
            <w:pPr>
              <w:rPr>
                <w:szCs w:val="21"/>
              </w:rPr>
            </w:pPr>
            <w:r w:rsidRPr="007A5F73"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3</w:t>
            </w:r>
            <w:r w:rsidRPr="007A5F73">
              <w:rPr>
                <w:rFonts w:hint="eastAsia"/>
                <w:szCs w:val="21"/>
              </w:rPr>
              <w:t>]</w:t>
            </w:r>
            <w:r w:rsidRPr="007A5F73">
              <w:rPr>
                <w:rFonts w:hint="eastAsia"/>
                <w:szCs w:val="21"/>
              </w:rPr>
              <w:t>张兰兰</w:t>
            </w:r>
            <w:r w:rsidRPr="007A5F73">
              <w:rPr>
                <w:rFonts w:hint="eastAsia"/>
                <w:szCs w:val="21"/>
              </w:rPr>
              <w:t>.</w:t>
            </w:r>
            <w:r w:rsidRPr="007A5F73">
              <w:rPr>
                <w:rFonts w:hint="eastAsia"/>
                <w:szCs w:val="21"/>
              </w:rPr>
              <w:t>新时期高校学生社团管理模式创新研究</w:t>
            </w:r>
            <w:r w:rsidRPr="007A5F73">
              <w:rPr>
                <w:rFonts w:hint="eastAsia"/>
                <w:szCs w:val="21"/>
              </w:rPr>
              <w:t>[J].</w:t>
            </w:r>
            <w:r w:rsidRPr="007A5F73">
              <w:rPr>
                <w:rFonts w:hint="eastAsia"/>
                <w:szCs w:val="21"/>
              </w:rPr>
              <w:t>教育教学论坛</w:t>
            </w:r>
            <w:r w:rsidRPr="007A5F73">
              <w:rPr>
                <w:rFonts w:hint="eastAsia"/>
                <w:szCs w:val="21"/>
              </w:rPr>
              <w:t>,2017(43):16-17.</w:t>
            </w:r>
          </w:p>
          <w:p w14:paraId="4E799A7A" w14:textId="00B03749" w:rsidR="009E785F" w:rsidRPr="009E785F" w:rsidRDefault="00F97536" w:rsidP="009E785F">
            <w:pPr>
              <w:jc w:val="left"/>
              <w:rPr>
                <w:szCs w:val="21"/>
              </w:rPr>
            </w:pPr>
            <w:r w:rsidRPr="00F97536">
              <w:rPr>
                <w:rFonts w:hint="eastAsia"/>
                <w:szCs w:val="21"/>
              </w:rPr>
              <w:t>[</w:t>
            </w:r>
            <w:r w:rsidR="007A5F73">
              <w:rPr>
                <w:szCs w:val="21"/>
              </w:rPr>
              <w:t>4</w:t>
            </w:r>
            <w:r w:rsidRPr="00F97536">
              <w:rPr>
                <w:rFonts w:hint="eastAsia"/>
                <w:szCs w:val="21"/>
              </w:rPr>
              <w:t>]</w:t>
            </w:r>
            <w:r w:rsidR="007A5F73" w:rsidRPr="007A5F73">
              <w:rPr>
                <w:rFonts w:hint="eastAsia"/>
                <w:szCs w:val="21"/>
              </w:rPr>
              <w:t>惠苗</w:t>
            </w:r>
            <w:r w:rsidR="007A5F73" w:rsidRPr="007A5F73">
              <w:rPr>
                <w:rFonts w:hint="eastAsia"/>
                <w:szCs w:val="21"/>
              </w:rPr>
              <w:t>,</w:t>
            </w:r>
            <w:r w:rsidR="007A5F73" w:rsidRPr="007A5F73">
              <w:rPr>
                <w:rFonts w:hint="eastAsia"/>
                <w:szCs w:val="21"/>
              </w:rPr>
              <w:t>张晓冬</w:t>
            </w:r>
            <w:r w:rsidR="007A5F73" w:rsidRPr="007A5F73">
              <w:rPr>
                <w:rFonts w:hint="eastAsia"/>
                <w:szCs w:val="21"/>
              </w:rPr>
              <w:t>.</w:t>
            </w:r>
            <w:r w:rsidR="007A5F73" w:rsidRPr="007A5F73">
              <w:rPr>
                <w:rFonts w:hint="eastAsia"/>
                <w:szCs w:val="21"/>
              </w:rPr>
              <w:t>“互联网</w:t>
            </w:r>
            <w:r w:rsidR="007A5F73" w:rsidRPr="007A5F73">
              <w:rPr>
                <w:rFonts w:hint="eastAsia"/>
                <w:szCs w:val="21"/>
              </w:rPr>
              <w:t>+</w:t>
            </w:r>
            <w:r w:rsidR="007A5F73" w:rsidRPr="007A5F73">
              <w:rPr>
                <w:rFonts w:hint="eastAsia"/>
                <w:szCs w:val="21"/>
              </w:rPr>
              <w:t>”高校社团管理系统的设计与实现</w:t>
            </w:r>
            <w:r w:rsidR="007A5F73" w:rsidRPr="007A5F73">
              <w:rPr>
                <w:rFonts w:hint="eastAsia"/>
                <w:szCs w:val="21"/>
              </w:rPr>
              <w:t>[J].</w:t>
            </w:r>
            <w:r w:rsidR="007A5F73" w:rsidRPr="007A5F73">
              <w:rPr>
                <w:rFonts w:hint="eastAsia"/>
                <w:szCs w:val="21"/>
              </w:rPr>
              <w:t>萍乡学院学报</w:t>
            </w:r>
            <w:r w:rsidR="007A5F73" w:rsidRPr="007A5F73">
              <w:rPr>
                <w:rFonts w:hint="eastAsia"/>
                <w:szCs w:val="21"/>
              </w:rPr>
              <w:t>,2019,36(03):78-83.</w:t>
            </w:r>
          </w:p>
          <w:p w14:paraId="5509C767" w14:textId="620BFB2F" w:rsidR="007A5F73" w:rsidRDefault="00F97536" w:rsidP="006067F6">
            <w:pPr>
              <w:jc w:val="left"/>
              <w:rPr>
                <w:szCs w:val="21"/>
              </w:rPr>
            </w:pPr>
            <w:r w:rsidRPr="00F97536">
              <w:rPr>
                <w:rFonts w:hint="eastAsia"/>
                <w:szCs w:val="21"/>
              </w:rPr>
              <w:t>[</w:t>
            </w:r>
            <w:r w:rsidR="007A5F73">
              <w:rPr>
                <w:szCs w:val="21"/>
              </w:rPr>
              <w:t>5</w:t>
            </w:r>
            <w:r w:rsidRPr="00F97536">
              <w:rPr>
                <w:rFonts w:hint="eastAsia"/>
                <w:szCs w:val="21"/>
              </w:rPr>
              <w:t>]</w:t>
            </w:r>
            <w:r w:rsidR="007A5F73" w:rsidRPr="007A5F73">
              <w:rPr>
                <w:rFonts w:hint="eastAsia"/>
                <w:szCs w:val="21"/>
              </w:rPr>
              <w:t>曹光辉</w:t>
            </w:r>
            <w:r w:rsidR="007A5F73" w:rsidRPr="007A5F73">
              <w:rPr>
                <w:rFonts w:hint="eastAsia"/>
                <w:szCs w:val="21"/>
              </w:rPr>
              <w:t>.</w:t>
            </w:r>
            <w:r w:rsidR="007A5F73" w:rsidRPr="007A5F73">
              <w:rPr>
                <w:rFonts w:hint="eastAsia"/>
                <w:szCs w:val="21"/>
              </w:rPr>
              <w:t>基于</w:t>
            </w:r>
            <w:r w:rsidR="007A5F73" w:rsidRPr="007A5F73">
              <w:rPr>
                <w:rFonts w:hint="eastAsia"/>
                <w:szCs w:val="21"/>
              </w:rPr>
              <w:t>Web</w:t>
            </w:r>
            <w:r w:rsidR="007A5F73" w:rsidRPr="007A5F73">
              <w:rPr>
                <w:rFonts w:hint="eastAsia"/>
                <w:szCs w:val="21"/>
              </w:rPr>
              <w:t>的高校社团管理系统设计与实现</w:t>
            </w:r>
            <w:r w:rsidR="007A5F73" w:rsidRPr="007A5F73">
              <w:rPr>
                <w:rFonts w:hint="eastAsia"/>
                <w:szCs w:val="21"/>
              </w:rPr>
              <w:t>[J].</w:t>
            </w:r>
            <w:r w:rsidR="007A5F73" w:rsidRPr="007A5F73">
              <w:rPr>
                <w:rFonts w:hint="eastAsia"/>
                <w:szCs w:val="21"/>
              </w:rPr>
              <w:t>无线互联科技</w:t>
            </w:r>
            <w:r w:rsidR="007A5F73" w:rsidRPr="007A5F73">
              <w:rPr>
                <w:rFonts w:hint="eastAsia"/>
                <w:szCs w:val="21"/>
              </w:rPr>
              <w:t>,2020,17(08):38-40.</w:t>
            </w:r>
          </w:p>
          <w:p w14:paraId="2A529184" w14:textId="567BAF96" w:rsidR="00F236C2" w:rsidRPr="00F236C2" w:rsidRDefault="00F236C2" w:rsidP="006067F6">
            <w:pPr>
              <w:jc w:val="left"/>
              <w:rPr>
                <w:szCs w:val="21"/>
              </w:rPr>
            </w:pPr>
            <w:r w:rsidRPr="00F236C2">
              <w:rPr>
                <w:rFonts w:hint="eastAsia"/>
                <w:szCs w:val="21"/>
              </w:rPr>
              <w:t>[</w:t>
            </w:r>
            <w:r w:rsidRPr="00F236C2">
              <w:rPr>
                <w:szCs w:val="21"/>
              </w:rPr>
              <w:t>6</w:t>
            </w:r>
            <w:r w:rsidRPr="00F236C2">
              <w:rPr>
                <w:rFonts w:hint="eastAsia"/>
                <w:szCs w:val="21"/>
              </w:rPr>
              <w:t>]</w:t>
            </w:r>
            <w:r w:rsidRPr="00F236C2">
              <w:rPr>
                <w:szCs w:val="21"/>
              </w:rPr>
              <w:t>Malavika H, Neha N, Nimisha D, Pratiba D, Ramakanth K P, et al. College Club Activity Management System[J], 2023 7th International Conference on Computation System and Information Technology for Sustainable Solutions (CSITSS), 2023: 1-5.</w:t>
            </w:r>
          </w:p>
          <w:p w14:paraId="48442F60" w14:textId="0A0B7A06" w:rsidR="006067F6" w:rsidRPr="007A5F73" w:rsidRDefault="006067F6" w:rsidP="006067F6">
            <w:pPr>
              <w:jc w:val="left"/>
              <w:rPr>
                <w:szCs w:val="21"/>
              </w:rPr>
            </w:pPr>
          </w:p>
        </w:tc>
      </w:tr>
      <w:tr w:rsidR="00657EE7" w14:paraId="42D33D18" w14:textId="77777777" w:rsidTr="005706BF">
        <w:trPr>
          <w:jc w:val="center"/>
        </w:trPr>
        <w:tc>
          <w:tcPr>
            <w:tcW w:w="8208" w:type="dxa"/>
          </w:tcPr>
          <w:p w14:paraId="26DA3281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（五）审批意见：</w:t>
            </w:r>
          </w:p>
          <w:p w14:paraId="2035E21A" w14:textId="7B109550" w:rsidR="00657EE7" w:rsidRDefault="00657EE7" w:rsidP="005706BF">
            <w:pPr>
              <w:rPr>
                <w:szCs w:val="21"/>
              </w:rPr>
            </w:pPr>
          </w:p>
          <w:p w14:paraId="463D0BFB" w14:textId="77777777" w:rsidR="005D4E66" w:rsidRPr="005D4E66" w:rsidRDefault="005D4E66" w:rsidP="005706BF">
            <w:pPr>
              <w:rPr>
                <w:szCs w:val="21"/>
              </w:rPr>
            </w:pPr>
          </w:p>
          <w:p w14:paraId="4E2FD071" w14:textId="77777777" w:rsidR="00657EE7" w:rsidRDefault="00657EE7" w:rsidP="005706BF">
            <w:pPr>
              <w:spacing w:line="360" w:lineRule="auto"/>
              <w:ind w:firstLineChars="2400" w:firstLine="5040"/>
              <w:rPr>
                <w:rFonts w:ascii="楷体_GB2312" w:eastAsia="楷体_GB2312"/>
                <w:u w:val="single"/>
              </w:rPr>
            </w:pPr>
            <w:r>
              <w:rPr>
                <w:rFonts w:ascii="楷体_GB2312" w:eastAsia="楷体_GB2312" w:hint="eastAsia"/>
              </w:rPr>
              <w:t>系(教研室)负责人:</w:t>
            </w:r>
            <w:r>
              <w:rPr>
                <w:rFonts w:ascii="楷体_GB2312" w:eastAsia="楷体_GB2312" w:hint="eastAsia"/>
                <w:u w:val="single"/>
              </w:rPr>
              <w:t xml:space="preserve">           </w:t>
            </w:r>
          </w:p>
          <w:p w14:paraId="1B5C6674" w14:textId="5E5B08D7" w:rsidR="00B5754E" w:rsidRDefault="00657EE7" w:rsidP="00B55676">
            <w:pPr>
              <w:spacing w:line="360" w:lineRule="auto"/>
              <w:ind w:firstLineChars="2500" w:firstLine="5250"/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</w:rPr>
              <w:t xml:space="preserve">    </w:t>
            </w:r>
            <w:r w:rsidR="00B5754E">
              <w:rPr>
                <w:rFonts w:ascii="楷体_GB2312" w:eastAsia="楷体_GB2312"/>
              </w:rPr>
              <w:t xml:space="preserve">  </w:t>
            </w:r>
            <w:r w:rsidR="00B5754E">
              <w:rPr>
                <w:rFonts w:ascii="楷体_GB2312" w:eastAsia="楷体_GB2312" w:hint="eastAsia"/>
              </w:rPr>
              <w:t>年     月    日</w:t>
            </w:r>
          </w:p>
        </w:tc>
      </w:tr>
      <w:tr w:rsidR="00657EE7" w14:paraId="4B119C39" w14:textId="77777777" w:rsidTr="005706BF">
        <w:trPr>
          <w:jc w:val="center"/>
        </w:trPr>
        <w:tc>
          <w:tcPr>
            <w:tcW w:w="8208" w:type="dxa"/>
          </w:tcPr>
          <w:p w14:paraId="3CDB8A1A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（六）学生意见:</w:t>
            </w:r>
          </w:p>
          <w:p w14:paraId="1A96EA71" w14:textId="586BCB6F" w:rsidR="005D4E66" w:rsidRPr="005D4E66" w:rsidRDefault="002464E3" w:rsidP="005706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该课题具有很强的实用性和现实性，我能在此课题中学习系统开发相关的知识，提高我的知识储备，锻炼我的实际操作能力</w:t>
            </w:r>
            <w:r w:rsidR="00652807">
              <w:rPr>
                <w:rFonts w:hint="eastAsia"/>
                <w:szCs w:val="21"/>
              </w:rPr>
              <w:t>，我愿意接受此任务。</w:t>
            </w:r>
          </w:p>
          <w:p w14:paraId="4430D278" w14:textId="41F66DA2" w:rsidR="00657EE7" w:rsidRDefault="00657EE7" w:rsidP="005706BF">
            <w:pPr>
              <w:spacing w:line="360" w:lineRule="auto"/>
              <w:rPr>
                <w:rFonts w:ascii="楷体_GB2312" w:eastAsia="楷体_GB2312"/>
                <w:u w:val="single"/>
              </w:rPr>
            </w:pPr>
            <w:r>
              <w:rPr>
                <w:rFonts w:ascii="楷体_GB2312" w:eastAsia="楷体_GB2312" w:hint="eastAsia"/>
                <w:sz w:val="18"/>
              </w:rPr>
              <w:t xml:space="preserve">                                                   </w:t>
            </w:r>
            <w:r>
              <w:rPr>
                <w:rFonts w:ascii="楷体_GB2312" w:eastAsia="楷体_GB2312" w:hint="eastAsia"/>
              </w:rPr>
              <w:t xml:space="preserve">   学生签名:</w:t>
            </w:r>
            <w:r>
              <w:rPr>
                <w:rFonts w:ascii="楷体_GB2312" w:eastAsia="楷体_GB2312" w:hint="eastAsia"/>
                <w:u w:val="single"/>
              </w:rPr>
              <w:t xml:space="preserve">      </w:t>
            </w:r>
            <w:ins w:id="51" w:author="韦永志" w:date="2025-02-16T16:10:00Z">
              <w:r w:rsidR="00D07FBD">
                <w:rPr>
                  <w:rFonts w:ascii="楷体_GB2312" w:eastAsia="楷体_GB2312" w:hint="eastAsia"/>
                  <w:u w:val="single"/>
                </w:rPr>
                <w:t>韦永志</w:t>
              </w:r>
            </w:ins>
            <w:del w:id="52" w:author="韦永志" w:date="2025-02-16T16:10:00Z">
              <w:r w:rsidDel="00D07FBD">
                <w:rPr>
                  <w:rFonts w:ascii="楷体_GB2312" w:eastAsia="楷体_GB2312" w:hint="eastAsia"/>
                  <w:u w:val="single"/>
                </w:rPr>
                <w:delText xml:space="preserve">   </w:delText>
              </w:r>
            </w:del>
            <w:r>
              <w:rPr>
                <w:rFonts w:ascii="楷体_GB2312" w:eastAsia="楷体_GB2312" w:hint="eastAsia"/>
                <w:u w:val="single"/>
              </w:rPr>
              <w:t xml:space="preserve"> </w:t>
            </w:r>
            <w:del w:id="53" w:author="韦永志" w:date="2025-02-16T16:10:00Z">
              <w:r w:rsidDel="00D07FBD">
                <w:rPr>
                  <w:rFonts w:ascii="楷体_GB2312" w:eastAsia="楷体_GB2312" w:hint="eastAsia"/>
                  <w:u w:val="single"/>
                </w:rPr>
                <w:delText xml:space="preserve"> </w:delText>
              </w:r>
            </w:del>
            <w:r>
              <w:rPr>
                <w:rFonts w:ascii="楷体_GB2312" w:eastAsia="楷体_GB2312" w:hint="eastAsia"/>
                <w:u w:val="single"/>
              </w:rPr>
              <w:t xml:space="preserve">     </w:t>
            </w:r>
          </w:p>
          <w:p w14:paraId="20071732" w14:textId="0D9B00CE" w:rsidR="00657EE7" w:rsidRDefault="00657EE7" w:rsidP="00B55676">
            <w:pPr>
              <w:spacing w:line="360" w:lineRule="auto"/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</w:rPr>
              <w:t xml:space="preserve">                                                       20</w:t>
            </w:r>
            <w:r w:rsidR="005D4E66">
              <w:rPr>
                <w:rFonts w:ascii="楷体_GB2312" w:eastAsia="楷体_GB2312"/>
              </w:rPr>
              <w:t>2</w:t>
            </w:r>
            <w:ins w:id="54" w:author="韦永志" w:date="2025-02-16T16:10:00Z">
              <w:r w:rsidR="00C81EAB">
                <w:rPr>
                  <w:rFonts w:ascii="楷体_GB2312" w:eastAsia="楷体_GB2312"/>
                </w:rPr>
                <w:t>5</w:t>
              </w:r>
            </w:ins>
            <w:del w:id="55" w:author="韦永志" w:date="2025-02-16T16:10:00Z">
              <w:r w:rsidR="009C34A5" w:rsidDel="00C81EAB">
                <w:rPr>
                  <w:rFonts w:ascii="楷体_GB2312" w:eastAsia="楷体_GB2312"/>
                </w:rPr>
                <w:delText>4</w:delText>
              </w:r>
            </w:del>
            <w:r>
              <w:rPr>
                <w:rFonts w:ascii="楷体_GB2312" w:eastAsia="楷体_GB2312" w:hint="eastAsia"/>
              </w:rPr>
              <w:t xml:space="preserve"> 年 </w:t>
            </w:r>
            <w:ins w:id="56" w:author="韦永志" w:date="2025-02-16T16:10:00Z">
              <w:r w:rsidR="00C81EAB">
                <w:rPr>
                  <w:rFonts w:ascii="楷体_GB2312" w:eastAsia="楷体_GB2312"/>
                </w:rPr>
                <w:t>2</w:t>
              </w:r>
            </w:ins>
            <w:del w:id="57" w:author="韦永志" w:date="2025-02-16T16:10:00Z">
              <w:r w:rsidR="009C34A5" w:rsidDel="00C81EAB">
                <w:rPr>
                  <w:rFonts w:ascii="楷体_GB2312" w:eastAsia="楷体_GB2312"/>
                </w:rPr>
                <w:delText>1</w:delText>
              </w:r>
            </w:del>
            <w:r>
              <w:rPr>
                <w:rFonts w:ascii="楷体_GB2312" w:eastAsia="楷体_GB2312" w:hint="eastAsia"/>
              </w:rPr>
              <w:t xml:space="preserve">月 </w:t>
            </w:r>
            <w:r w:rsidR="00B5754E">
              <w:rPr>
                <w:rFonts w:ascii="楷体_GB2312" w:eastAsia="楷体_GB2312"/>
              </w:rPr>
              <w:t>8</w:t>
            </w:r>
            <w:r>
              <w:rPr>
                <w:rFonts w:ascii="楷体_GB2312" w:eastAsia="楷体_GB2312" w:hint="eastAsia"/>
              </w:rPr>
              <w:t>日</w:t>
            </w:r>
          </w:p>
        </w:tc>
      </w:tr>
      <w:tr w:rsidR="00657EE7" w14:paraId="0970FA71" w14:textId="77777777" w:rsidTr="005706BF">
        <w:trPr>
          <w:jc w:val="center"/>
        </w:trPr>
        <w:tc>
          <w:tcPr>
            <w:tcW w:w="8208" w:type="dxa"/>
          </w:tcPr>
          <w:p w14:paraId="7DA32659" w14:textId="77777777" w:rsidR="00657EE7" w:rsidRDefault="00657EE7" w:rsidP="005706B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lastRenderedPageBreak/>
              <w:t>（七）课题变动情况：</w:t>
            </w:r>
          </w:p>
          <w:p w14:paraId="770316E5" w14:textId="77777777" w:rsidR="00657EE7" w:rsidRDefault="00657EE7" w:rsidP="005706BF">
            <w:pPr>
              <w:rPr>
                <w:rFonts w:ascii="楷体_GB2312" w:eastAsia="楷体_GB2312"/>
                <w:sz w:val="18"/>
              </w:rPr>
            </w:pPr>
          </w:p>
          <w:p w14:paraId="4C92450E" w14:textId="77777777" w:rsidR="00657EE7" w:rsidRDefault="00657EE7" w:rsidP="005706BF">
            <w:pPr>
              <w:rPr>
                <w:rFonts w:ascii="楷体_GB2312" w:eastAsia="楷体_GB2312"/>
                <w:sz w:val="18"/>
              </w:rPr>
            </w:pPr>
          </w:p>
          <w:p w14:paraId="226FF94A" w14:textId="77777777" w:rsidR="00657EE7" w:rsidRDefault="00657EE7" w:rsidP="005706BF">
            <w:pPr>
              <w:rPr>
                <w:rFonts w:ascii="楷体_GB2312" w:eastAsia="楷体_GB2312"/>
                <w:sz w:val="18"/>
              </w:rPr>
            </w:pPr>
          </w:p>
          <w:p w14:paraId="3CBB3F22" w14:textId="77777777" w:rsidR="00657EE7" w:rsidRDefault="00657EE7" w:rsidP="005706BF">
            <w:pPr>
              <w:spacing w:line="360" w:lineRule="auto"/>
              <w:ind w:firstLineChars="2470" w:firstLine="5187"/>
              <w:rPr>
                <w:rFonts w:ascii="楷体_GB2312" w:eastAsia="楷体_GB2312"/>
                <w:u w:val="single"/>
              </w:rPr>
            </w:pPr>
            <w:r>
              <w:rPr>
                <w:rFonts w:ascii="楷体_GB2312" w:eastAsia="楷体_GB2312" w:hint="eastAsia"/>
              </w:rPr>
              <w:t>负责人:</w:t>
            </w:r>
            <w:r>
              <w:rPr>
                <w:rFonts w:ascii="楷体_GB2312" w:eastAsia="楷体_GB2312" w:hint="eastAsia"/>
                <w:u w:val="single"/>
              </w:rPr>
              <w:t xml:space="preserve">               </w:t>
            </w:r>
          </w:p>
          <w:p w14:paraId="7671DE7B" w14:textId="77777777" w:rsidR="00657EE7" w:rsidRDefault="00657EE7" w:rsidP="00B55676">
            <w:pPr>
              <w:spacing w:line="360" w:lineRule="auto"/>
              <w:ind w:firstLineChars="2600" w:firstLine="5460"/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</w:rPr>
              <w:t xml:space="preserve">    年     月    日</w:t>
            </w:r>
          </w:p>
        </w:tc>
      </w:tr>
      <w:tr w:rsidR="00657EE7" w14:paraId="33EC6BEC" w14:textId="77777777" w:rsidTr="005706BF">
        <w:trPr>
          <w:trHeight w:val="1962"/>
          <w:jc w:val="center"/>
        </w:trPr>
        <w:tc>
          <w:tcPr>
            <w:tcW w:w="8208" w:type="dxa"/>
          </w:tcPr>
          <w:p w14:paraId="4E4467F0" w14:textId="77777777" w:rsidR="00657EE7" w:rsidRDefault="00657EE7" w:rsidP="005706BF">
            <w:pPr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（八）注意事项：</w:t>
            </w:r>
          </w:p>
          <w:p w14:paraId="31544671" w14:textId="77777777" w:rsidR="00657EE7" w:rsidRDefault="00657EE7" w:rsidP="005706BF">
            <w:pPr>
              <w:numPr>
                <w:ilvl w:val="0"/>
                <w:numId w:val="1"/>
              </w:numPr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本任务书一式三份。（一）、（二）、（三）、（四）各项一般应在毕业作业开始前二周由指导教师认真填写，经系（教研室）负责人审查批准后，一份留系备查，一份由指导教师保存，一份下达给学生。</w:t>
            </w:r>
          </w:p>
          <w:p w14:paraId="091F383E" w14:textId="77777777" w:rsidR="00657EE7" w:rsidRDefault="00657EE7" w:rsidP="005706BF">
            <w:pPr>
              <w:numPr>
                <w:ilvl w:val="0"/>
                <w:numId w:val="1"/>
              </w:numPr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学生应在导师指导下，根据本任务书的要求具体制订实施计划，并积极完成任务。</w:t>
            </w:r>
          </w:p>
          <w:p w14:paraId="0DBD582D" w14:textId="77777777" w:rsidR="00657EE7" w:rsidRDefault="00657EE7" w:rsidP="005706BF">
            <w:pPr>
              <w:numPr>
                <w:ilvl w:val="0"/>
                <w:numId w:val="1"/>
              </w:numPr>
              <w:rPr>
                <w:rFonts w:ascii="楷体_GB2312" w:eastAsia="楷体_GB2312"/>
                <w:sz w:val="18"/>
              </w:rPr>
            </w:pPr>
            <w:r>
              <w:rPr>
                <w:rFonts w:ascii="楷体_GB2312" w:eastAsia="楷体_GB2312" w:hint="eastAsia"/>
                <w:sz w:val="18"/>
              </w:rPr>
              <w:t>课题内容如有变动，需经所属系或接受单位负责人同意。</w:t>
            </w:r>
          </w:p>
        </w:tc>
      </w:tr>
    </w:tbl>
    <w:p w14:paraId="47B4FF7B" w14:textId="661FAFAC" w:rsidR="0097538C" w:rsidRPr="00657EE7" w:rsidRDefault="0097538C"/>
    <w:sectPr w:rsidR="0097538C" w:rsidRPr="00657EE7" w:rsidSect="00AA577B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5BB76" w14:textId="77777777" w:rsidR="00E24996" w:rsidRDefault="00E24996" w:rsidP="00080311">
      <w:r>
        <w:separator/>
      </w:r>
    </w:p>
  </w:endnote>
  <w:endnote w:type="continuationSeparator" w:id="0">
    <w:p w14:paraId="4067EC0E" w14:textId="77777777" w:rsidR="00E24996" w:rsidRDefault="00E24996" w:rsidP="00080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E6499" w14:textId="77777777" w:rsidR="00E24996" w:rsidRDefault="00E24996" w:rsidP="00080311">
      <w:r>
        <w:separator/>
      </w:r>
    </w:p>
  </w:footnote>
  <w:footnote w:type="continuationSeparator" w:id="0">
    <w:p w14:paraId="77C295DA" w14:textId="77777777" w:rsidR="00E24996" w:rsidRDefault="00E24996" w:rsidP="00080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B34713A"/>
    <w:multiLevelType w:val="hybridMultilevel"/>
    <w:tmpl w:val="CC404742"/>
    <w:lvl w:ilvl="0" w:tplc="7B0E40DC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40"/>
      </w:pPr>
    </w:lvl>
    <w:lvl w:ilvl="2" w:tplc="0409001B" w:tentative="1">
      <w:start w:val="1"/>
      <w:numFmt w:val="lowerRoman"/>
      <w:lvlText w:val="%3."/>
      <w:lvlJc w:val="right"/>
      <w:pPr>
        <w:ind w:left="1848" w:hanging="440"/>
      </w:pPr>
    </w:lvl>
    <w:lvl w:ilvl="3" w:tplc="0409000F" w:tentative="1">
      <w:start w:val="1"/>
      <w:numFmt w:val="decimal"/>
      <w:lvlText w:val="%4."/>
      <w:lvlJc w:val="left"/>
      <w:pPr>
        <w:ind w:left="2288" w:hanging="440"/>
      </w:pPr>
    </w:lvl>
    <w:lvl w:ilvl="4" w:tplc="04090019" w:tentative="1">
      <w:start w:val="1"/>
      <w:numFmt w:val="lowerLetter"/>
      <w:lvlText w:val="%5)"/>
      <w:lvlJc w:val="left"/>
      <w:pPr>
        <w:ind w:left="2728" w:hanging="440"/>
      </w:pPr>
    </w:lvl>
    <w:lvl w:ilvl="5" w:tplc="0409001B" w:tentative="1">
      <w:start w:val="1"/>
      <w:numFmt w:val="lowerRoman"/>
      <w:lvlText w:val="%6."/>
      <w:lvlJc w:val="right"/>
      <w:pPr>
        <w:ind w:left="3168" w:hanging="440"/>
      </w:pPr>
    </w:lvl>
    <w:lvl w:ilvl="6" w:tplc="0409000F" w:tentative="1">
      <w:start w:val="1"/>
      <w:numFmt w:val="decimal"/>
      <w:lvlText w:val="%7."/>
      <w:lvlJc w:val="left"/>
      <w:pPr>
        <w:ind w:left="3608" w:hanging="440"/>
      </w:pPr>
    </w:lvl>
    <w:lvl w:ilvl="7" w:tplc="04090019" w:tentative="1">
      <w:start w:val="1"/>
      <w:numFmt w:val="lowerLetter"/>
      <w:lvlText w:val="%8)"/>
      <w:lvlJc w:val="left"/>
      <w:pPr>
        <w:ind w:left="4048" w:hanging="440"/>
      </w:pPr>
    </w:lvl>
    <w:lvl w:ilvl="8" w:tplc="0409001B" w:tentative="1">
      <w:start w:val="1"/>
      <w:numFmt w:val="lowerRoman"/>
      <w:lvlText w:val="%9."/>
      <w:lvlJc w:val="right"/>
      <w:pPr>
        <w:ind w:left="4488" w:hanging="440"/>
      </w:pPr>
    </w:lvl>
  </w:abstractNum>
  <w:abstractNum w:abstractNumId="2" w15:restartNumberingAfterBreak="0">
    <w:nsid w:val="0D0078FC"/>
    <w:multiLevelType w:val="hybridMultilevel"/>
    <w:tmpl w:val="73C6F346"/>
    <w:lvl w:ilvl="0" w:tplc="F26CC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C753C6D"/>
    <w:multiLevelType w:val="hybridMultilevel"/>
    <w:tmpl w:val="AC5606B4"/>
    <w:lvl w:ilvl="0" w:tplc="6396E6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FA21FF2"/>
    <w:multiLevelType w:val="hybridMultilevel"/>
    <w:tmpl w:val="16D8C156"/>
    <w:lvl w:ilvl="0" w:tplc="8A1E3B3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5" w15:restartNumberingAfterBreak="0">
    <w:nsid w:val="63295F92"/>
    <w:multiLevelType w:val="hybridMultilevel"/>
    <w:tmpl w:val="30C68B12"/>
    <w:lvl w:ilvl="0" w:tplc="A85C3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D2C7593"/>
    <w:multiLevelType w:val="hybridMultilevel"/>
    <w:tmpl w:val="B9CEAF20"/>
    <w:lvl w:ilvl="0" w:tplc="B39AB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ED35630"/>
    <w:multiLevelType w:val="hybridMultilevel"/>
    <w:tmpl w:val="12C2F3D8"/>
    <w:lvl w:ilvl="0" w:tplc="9FCE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韦永志">
    <w15:presenceInfo w15:providerId="None" w15:userId="韦永志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EE7"/>
    <w:rsid w:val="00020662"/>
    <w:rsid w:val="0003785D"/>
    <w:rsid w:val="00080311"/>
    <w:rsid w:val="000D06E7"/>
    <w:rsid w:val="000E5E66"/>
    <w:rsid w:val="00106ACD"/>
    <w:rsid w:val="00130278"/>
    <w:rsid w:val="0019633B"/>
    <w:rsid w:val="001E7B0A"/>
    <w:rsid w:val="0022115E"/>
    <w:rsid w:val="002464E3"/>
    <w:rsid w:val="002B00B6"/>
    <w:rsid w:val="002C5B62"/>
    <w:rsid w:val="00311081"/>
    <w:rsid w:val="00347AF7"/>
    <w:rsid w:val="00355E36"/>
    <w:rsid w:val="0036490F"/>
    <w:rsid w:val="003707FB"/>
    <w:rsid w:val="003E3C2A"/>
    <w:rsid w:val="004445CC"/>
    <w:rsid w:val="004D2EF9"/>
    <w:rsid w:val="004E47A7"/>
    <w:rsid w:val="0056304C"/>
    <w:rsid w:val="005707E8"/>
    <w:rsid w:val="005D4E66"/>
    <w:rsid w:val="006067F6"/>
    <w:rsid w:val="00652807"/>
    <w:rsid w:val="00657EE7"/>
    <w:rsid w:val="00665DA0"/>
    <w:rsid w:val="00667430"/>
    <w:rsid w:val="00682391"/>
    <w:rsid w:val="006D57C4"/>
    <w:rsid w:val="00754C57"/>
    <w:rsid w:val="00760442"/>
    <w:rsid w:val="007A5F73"/>
    <w:rsid w:val="007C7B77"/>
    <w:rsid w:val="007D41A3"/>
    <w:rsid w:val="00831EBA"/>
    <w:rsid w:val="008520D4"/>
    <w:rsid w:val="008F029A"/>
    <w:rsid w:val="009545FF"/>
    <w:rsid w:val="00964DDC"/>
    <w:rsid w:val="00974620"/>
    <w:rsid w:val="0097538C"/>
    <w:rsid w:val="00982B0F"/>
    <w:rsid w:val="009B7117"/>
    <w:rsid w:val="009C1A5B"/>
    <w:rsid w:val="009C34A5"/>
    <w:rsid w:val="009E785F"/>
    <w:rsid w:val="00A25AF8"/>
    <w:rsid w:val="00A40CEA"/>
    <w:rsid w:val="00AA577B"/>
    <w:rsid w:val="00AD1F13"/>
    <w:rsid w:val="00B14586"/>
    <w:rsid w:val="00B55676"/>
    <w:rsid w:val="00B5754E"/>
    <w:rsid w:val="00B60EAC"/>
    <w:rsid w:val="00B62FFA"/>
    <w:rsid w:val="00B6503C"/>
    <w:rsid w:val="00B77BB0"/>
    <w:rsid w:val="00BA24F7"/>
    <w:rsid w:val="00BB3078"/>
    <w:rsid w:val="00BD0E7C"/>
    <w:rsid w:val="00C0666E"/>
    <w:rsid w:val="00C5554A"/>
    <w:rsid w:val="00C60133"/>
    <w:rsid w:val="00C73536"/>
    <w:rsid w:val="00C81EAB"/>
    <w:rsid w:val="00D07FBD"/>
    <w:rsid w:val="00D10F8B"/>
    <w:rsid w:val="00D33846"/>
    <w:rsid w:val="00D830F5"/>
    <w:rsid w:val="00DE6223"/>
    <w:rsid w:val="00E24996"/>
    <w:rsid w:val="00E43A05"/>
    <w:rsid w:val="00E54EAC"/>
    <w:rsid w:val="00E60665"/>
    <w:rsid w:val="00E62AD4"/>
    <w:rsid w:val="00E7469F"/>
    <w:rsid w:val="00E75A60"/>
    <w:rsid w:val="00E90210"/>
    <w:rsid w:val="00ED4720"/>
    <w:rsid w:val="00F236C2"/>
    <w:rsid w:val="00F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1E767"/>
  <w15:docId w15:val="{ADD12EFF-0D56-4969-A4C1-374CE0C5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EE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57EE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80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031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0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031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9B7117"/>
    <w:pPr>
      <w:ind w:firstLineChars="200" w:firstLine="420"/>
    </w:pPr>
  </w:style>
  <w:style w:type="paragraph" w:styleId="aa">
    <w:name w:val="Revision"/>
    <w:hidden/>
    <w:uiPriority w:val="99"/>
    <w:semiHidden/>
    <w:rsid w:val="00C5554A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511</Words>
  <Characters>2916</Characters>
  <Application>Microsoft Office Word</Application>
  <DocSecurity>0</DocSecurity>
  <Lines>24</Lines>
  <Paragraphs>6</Paragraphs>
  <ScaleCrop>false</ScaleCrop>
  <Company>上海大学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上海大学</dc:creator>
  <cp:lastModifiedBy>韦永志</cp:lastModifiedBy>
  <cp:revision>19</cp:revision>
  <dcterms:created xsi:type="dcterms:W3CDTF">2024-01-05T07:53:00Z</dcterms:created>
  <dcterms:modified xsi:type="dcterms:W3CDTF">2025-02-16T08:25:00Z</dcterms:modified>
</cp:coreProperties>
</file>